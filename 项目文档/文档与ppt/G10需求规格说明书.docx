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F1C5" w14:textId="10EF38E5" w:rsidR="00335F2A" w:rsidRDefault="007F4FB0">
      <w:r>
        <w:rPr>
          <w:rFonts w:hint="eastAsia"/>
        </w:rPr>
        <w:t xml:space="preserve"> </w:t>
      </w:r>
      <w:r>
        <w:t xml:space="preserve">                    </w:t>
      </w:r>
    </w:p>
    <w:p w14:paraId="44665F37" w14:textId="265F9966" w:rsidR="007F4FB0" w:rsidRDefault="007F4FB0"/>
    <w:p w14:paraId="3C8C9E6B" w14:textId="79A649D5" w:rsidR="007F4FB0" w:rsidRDefault="007F4FB0"/>
    <w:p w14:paraId="7B6B5DD9" w14:textId="60FC3635" w:rsidR="007F4FB0" w:rsidRDefault="007F4FB0"/>
    <w:p w14:paraId="46B86A24" w14:textId="2BCCCD95" w:rsidR="007F4FB0" w:rsidRDefault="007F4FB0"/>
    <w:p w14:paraId="6AF7932F" w14:textId="36D66BE9" w:rsidR="007F4FB0" w:rsidRDefault="007F4FB0"/>
    <w:p w14:paraId="5AF68A9B" w14:textId="3F3048A8" w:rsidR="007F4FB0" w:rsidRDefault="007F4FB0"/>
    <w:p w14:paraId="3A602189" w14:textId="14F349B5" w:rsidR="007F4FB0" w:rsidRDefault="007F4FB0"/>
    <w:p w14:paraId="545F5C6D" w14:textId="431E8051" w:rsidR="007F4FB0" w:rsidRPr="007F4FB0" w:rsidRDefault="007F4FB0">
      <w:pPr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</w:t>
      </w:r>
      <w:r w:rsidRPr="007F4FB0">
        <w:rPr>
          <w:sz w:val="52"/>
          <w:szCs w:val="52"/>
        </w:rPr>
        <w:t xml:space="preserve">     </w:t>
      </w:r>
      <w:r w:rsidRPr="007F4FB0">
        <w:rPr>
          <w:rFonts w:hint="eastAsia"/>
          <w:sz w:val="52"/>
          <w:szCs w:val="52"/>
        </w:rPr>
        <w:t>《课程备忘录》</w:t>
      </w:r>
    </w:p>
    <w:p w14:paraId="2D1D7CCA" w14:textId="589313DE" w:rsidR="007F4FB0" w:rsidRDefault="007F4FB0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 w:rsidRPr="007F4FB0">
        <w:rPr>
          <w:rFonts w:hint="eastAsia"/>
          <w:sz w:val="52"/>
          <w:szCs w:val="52"/>
        </w:rPr>
        <w:t>需求规格说明书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SRS</w:t>
      </w:r>
      <w:r>
        <w:rPr>
          <w:rFonts w:hint="eastAsia"/>
          <w:sz w:val="52"/>
          <w:szCs w:val="52"/>
        </w:rPr>
        <w:t>）</w:t>
      </w:r>
    </w:p>
    <w:p w14:paraId="1D6E0484" w14:textId="77777777" w:rsidR="007F4FB0" w:rsidRDefault="007F4FB0">
      <w:pPr>
        <w:rPr>
          <w:sz w:val="52"/>
          <w:szCs w:val="52"/>
        </w:rPr>
      </w:pPr>
    </w:p>
    <w:p w14:paraId="12992992" w14:textId="1688E947" w:rsidR="007F4FB0" w:rsidRDefault="007F4FB0" w:rsidP="007F4FB0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1D6A1692" wp14:editId="09F0A759">
            <wp:extent cx="1584472" cy="1482064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6518" w14:textId="77777777" w:rsidR="007F4FB0" w:rsidRDefault="007F4FB0" w:rsidP="007F4FB0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336324C2" w14:textId="77777777" w:rsidR="007F4FB0" w:rsidRDefault="007F4FB0" w:rsidP="007F4FB0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7D85F48C" w14:textId="77777777" w:rsidR="007F4FB0" w:rsidRDefault="007F4FB0" w:rsidP="007F4FB0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6292DE4" w14:textId="1ADFFE44" w:rsidR="007F4FB0" w:rsidRPr="007F4FB0" w:rsidRDefault="007F4FB0">
      <w:pPr>
        <w:rPr>
          <w:sz w:val="52"/>
          <w:szCs w:val="52"/>
        </w:rPr>
      </w:pPr>
    </w:p>
    <w:p w14:paraId="717CC636" w14:textId="20AFFFC4" w:rsidR="007F4FB0" w:rsidRDefault="007F4FB0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1AF3C471" w14:textId="14C3EC69" w:rsidR="007F4FB0" w:rsidRDefault="007F4FB0">
      <w:pPr>
        <w:rPr>
          <w:sz w:val="52"/>
          <w:szCs w:val="52"/>
        </w:rPr>
      </w:pPr>
    </w:p>
    <w:p w14:paraId="3B5124F4" w14:textId="33036FF2" w:rsidR="007F4FB0" w:rsidRDefault="007F4FB0">
      <w:pPr>
        <w:rPr>
          <w:sz w:val="52"/>
          <w:szCs w:val="52"/>
        </w:rPr>
      </w:pPr>
    </w:p>
    <w:p w14:paraId="13C91939" w14:textId="77777777" w:rsidR="007F4FB0" w:rsidRDefault="007F4FB0" w:rsidP="007F4FB0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14:paraId="24D96D09" w14:textId="77777777" w:rsidR="007F4FB0" w:rsidRDefault="007F4FB0" w:rsidP="007F4FB0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7F4FB0" w14:paraId="37126B9A" w14:textId="77777777" w:rsidTr="008B5263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4438B721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4ED6440E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0CFDA97A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7A5B5F5F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1E66A63E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63044D32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7F4FB0" w14:paraId="48F93D65" w14:textId="77777777" w:rsidTr="008B5263">
        <w:trPr>
          <w:trHeight w:val="1042"/>
          <w:jc w:val="center"/>
        </w:trPr>
        <w:tc>
          <w:tcPr>
            <w:tcW w:w="1109" w:type="dxa"/>
            <w:vAlign w:val="center"/>
          </w:tcPr>
          <w:p w14:paraId="58B6D720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7967BAD7" w14:textId="177B7F6A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2021-10-21</w:t>
            </w:r>
          </w:p>
        </w:tc>
        <w:tc>
          <w:tcPr>
            <w:tcW w:w="1275" w:type="dxa"/>
            <w:vAlign w:val="center"/>
          </w:tcPr>
          <w:p w14:paraId="1B77D09B" w14:textId="3A3FC41C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5E8A7F95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024D5697" w14:textId="255FAA41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6BFFA210" w14:textId="26623417" w:rsidR="007F4FB0" w:rsidRDefault="007F4FB0" w:rsidP="007F4FB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7F4FB0" w14:paraId="3C428534" w14:textId="77777777" w:rsidTr="008B5263">
        <w:trPr>
          <w:trHeight w:val="918"/>
          <w:jc w:val="center"/>
        </w:trPr>
        <w:tc>
          <w:tcPr>
            <w:tcW w:w="1109" w:type="dxa"/>
            <w:vAlign w:val="center"/>
          </w:tcPr>
          <w:p w14:paraId="1CB526BB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14:paraId="6C9BA202" w14:textId="4EB2E9B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2021-10-23</w:t>
            </w:r>
          </w:p>
        </w:tc>
        <w:tc>
          <w:tcPr>
            <w:tcW w:w="1275" w:type="dxa"/>
            <w:vAlign w:val="center"/>
          </w:tcPr>
          <w:p w14:paraId="29A30AE8" w14:textId="5CE6A30A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6EE63A9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1620082" w14:textId="019A0101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77BA2C4D" w14:textId="70AB7E5F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</w:p>
        </w:tc>
      </w:tr>
      <w:bookmarkEnd w:id="0"/>
      <w:bookmarkEnd w:id="1"/>
      <w:tr w:rsidR="007F4FB0" w14:paraId="44AACA6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DFD9" w14:textId="7848607E" w:rsidR="007F4FB0" w:rsidRDefault="00EC161B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7E5F" w14:textId="01FE59E0" w:rsidR="007F4FB0" w:rsidRDefault="00EC161B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021-10-31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C39F" w14:textId="1243D078" w:rsidR="007F4FB0" w:rsidRDefault="00EC161B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A50B" w14:textId="4AA76F9A" w:rsidR="007F4FB0" w:rsidRDefault="00EC161B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81A0" w14:textId="16571963" w:rsidR="007F4FB0" w:rsidRDefault="00EC161B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赵晟浩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7671" w14:textId="0EC5EB37" w:rsidR="007F4FB0" w:rsidRDefault="00EC161B" w:rsidP="00EC161B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补充用户表格</w:t>
            </w:r>
          </w:p>
        </w:tc>
      </w:tr>
      <w:tr w:rsidR="007F4FB0" w14:paraId="1C06BF9A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D8D0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8604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3B38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9F2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2DE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E03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151AEBF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491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EE0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C4F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92A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7ACA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6FB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5A85F11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41D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5A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D9DA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68A6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63D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4B5D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025E28AE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1C67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90D5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070E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8F76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6082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2F5E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6F1E9B8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54AE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7D4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7364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AD8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F02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EA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3942B01A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A27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DAE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F5C4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2C1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E1B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ED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25EA5F72" w14:textId="40BCDE6F" w:rsidR="007F4FB0" w:rsidRDefault="007F4FB0">
      <w:pPr>
        <w:rPr>
          <w:sz w:val="52"/>
          <w:szCs w:val="52"/>
        </w:rPr>
      </w:pPr>
    </w:p>
    <w:p w14:paraId="28AE10B5" w14:textId="38C3B510" w:rsidR="007F4FB0" w:rsidRDefault="007F4FB0">
      <w:pPr>
        <w:rPr>
          <w:sz w:val="52"/>
          <w:szCs w:val="52"/>
        </w:rPr>
      </w:pPr>
    </w:p>
    <w:p w14:paraId="28191403" w14:textId="6A7F8DC4" w:rsidR="007F4FB0" w:rsidRDefault="007F4FB0">
      <w:pPr>
        <w:rPr>
          <w:sz w:val="52"/>
          <w:szCs w:val="52"/>
        </w:rPr>
      </w:pPr>
    </w:p>
    <w:p w14:paraId="3A6E89F2" w14:textId="169F5326" w:rsidR="007F4FB0" w:rsidRDefault="007F4FB0">
      <w:pPr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0169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6C385" w14:textId="00410FE0" w:rsidR="006C77AE" w:rsidRDefault="006C77AE">
          <w:pPr>
            <w:pStyle w:val="TOC"/>
          </w:pPr>
          <w:r>
            <w:rPr>
              <w:lang w:val="zh-CN"/>
            </w:rPr>
            <w:t>目录</w:t>
          </w:r>
        </w:p>
        <w:p w14:paraId="501E898D" w14:textId="0298CDB7" w:rsidR="006C77AE" w:rsidRDefault="006C77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93971" w:history="1">
            <w:r w:rsidRPr="00FD4CA6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FD4CA6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B9EB" w14:textId="12E58591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2" w:history="1">
            <w:r w:rsidR="006C77AE" w:rsidRPr="00FD4CA6">
              <w:rPr>
                <w:rStyle w:val="a7"/>
                <w:noProof/>
              </w:rPr>
              <w:t>1.1</w:t>
            </w:r>
            <w:r w:rsidR="006C77AE" w:rsidRPr="00FD4CA6">
              <w:rPr>
                <w:rStyle w:val="a7"/>
                <w:noProof/>
              </w:rPr>
              <w:t>编写目的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ADC4217" w14:textId="48225C4E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3" w:history="1">
            <w:r w:rsidR="006C77AE" w:rsidRPr="00FD4CA6">
              <w:rPr>
                <w:rStyle w:val="a7"/>
                <w:noProof/>
              </w:rPr>
              <w:t>1.2</w:t>
            </w:r>
            <w:r w:rsidR="006C77AE" w:rsidRPr="00FD4CA6">
              <w:rPr>
                <w:rStyle w:val="a7"/>
                <w:noProof/>
              </w:rPr>
              <w:t>采用标准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_Toc85993973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5EE03E66" w14:textId="046C0AB5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4" w:history="1">
            <w:r w:rsidR="006C77AE" w:rsidRPr="00FD4CA6">
              <w:rPr>
                <w:rStyle w:val="a7"/>
                <w:noProof/>
              </w:rPr>
              <w:t>1.3</w:t>
            </w:r>
            <w:r w:rsidR="006C77AE" w:rsidRPr="00FD4CA6">
              <w:rPr>
                <w:rStyle w:val="a7"/>
                <w:noProof/>
              </w:rPr>
              <w:t>读者对象和阅读建议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_Toc85993974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5BC6CB49" w14:textId="59688FC3" w:rsidR="006C77AE" w:rsidRDefault="0054131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75" w:history="1">
            <w:r w:rsidR="006C77AE" w:rsidRPr="00FD4CA6">
              <w:rPr>
                <w:rStyle w:val="a7"/>
                <w:noProof/>
              </w:rPr>
              <w:t>1.3.1</w:t>
            </w:r>
            <w:r w:rsidR="006C77AE" w:rsidRPr="00FD4CA6">
              <w:rPr>
                <w:rStyle w:val="a7"/>
                <w:noProof/>
              </w:rPr>
              <w:t>面向的读者对象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_Toc85993975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4718F80" w14:textId="56E01D1F" w:rsidR="006C77AE" w:rsidRDefault="0054131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76" w:history="1">
            <w:r w:rsidR="006C77AE" w:rsidRPr="00FD4CA6">
              <w:rPr>
                <w:rStyle w:val="a7"/>
                <w:noProof/>
              </w:rPr>
              <w:t>1.3.2</w:t>
            </w:r>
            <w:r w:rsidR="006C77AE" w:rsidRPr="00FD4CA6">
              <w:rPr>
                <w:rStyle w:val="a7"/>
                <w:noProof/>
              </w:rPr>
              <w:t>阅读建议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_Toc85993976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4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39B157D" w14:textId="120AFDE8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7" w:history="1">
            <w:r w:rsidR="006C77AE" w:rsidRPr="00FD4CA6">
              <w:rPr>
                <w:rStyle w:val="a7"/>
                <w:noProof/>
              </w:rPr>
              <w:t>1.4</w:t>
            </w:r>
            <w:r w:rsidR="006C77AE" w:rsidRPr="00FD4CA6">
              <w:rPr>
                <w:rStyle w:val="a7"/>
                <w:noProof/>
              </w:rPr>
              <w:t>产品范围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_Toc85993977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4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F943D25" w14:textId="39512B76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8" w:history="1">
            <w:r w:rsidR="006C77AE" w:rsidRPr="00FD4CA6">
              <w:rPr>
                <w:rStyle w:val="a7"/>
                <w:noProof/>
              </w:rPr>
              <w:t>1.5</w:t>
            </w:r>
            <w:r w:rsidR="006C77AE" w:rsidRPr="00FD4CA6">
              <w:rPr>
                <w:rStyle w:val="a7"/>
                <w:noProof/>
              </w:rPr>
              <w:t>参考资料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_Toc85993978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4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4FA7B06" w14:textId="1BC2119F" w:rsidR="006C77AE" w:rsidRDefault="0054131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5993979" w:history="1">
            <w:r w:rsidR="006C77AE" w:rsidRPr="00FD4CA6">
              <w:rPr>
                <w:rStyle w:val="a7"/>
                <w:noProof/>
              </w:rPr>
              <w:t>2</w:t>
            </w:r>
            <w:r w:rsidR="006C77AE" w:rsidRPr="00FD4CA6">
              <w:rPr>
                <w:rStyle w:val="a7"/>
                <w:noProof/>
              </w:rPr>
              <w:t>综合描述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_Toc85993979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84E7310" w14:textId="7AB5F784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0" w:history="1">
            <w:r w:rsidR="006C77AE" w:rsidRPr="00FD4CA6">
              <w:rPr>
                <w:rStyle w:val="a7"/>
                <w:noProof/>
              </w:rPr>
              <w:t>2.1</w:t>
            </w:r>
            <w:r w:rsidR="006C77AE" w:rsidRPr="00FD4CA6">
              <w:rPr>
                <w:rStyle w:val="a7"/>
                <w:noProof/>
              </w:rPr>
              <w:t>产品前景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_Toc85993980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4A11D80" w14:textId="74FBE899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1" w:history="1">
            <w:r w:rsidR="006C77AE" w:rsidRPr="00FD4CA6">
              <w:rPr>
                <w:rStyle w:val="a7"/>
                <w:noProof/>
              </w:rPr>
              <w:t>2.2</w:t>
            </w:r>
            <w:r w:rsidR="006C77AE" w:rsidRPr="00FD4CA6">
              <w:rPr>
                <w:rStyle w:val="a7"/>
                <w:noProof/>
              </w:rPr>
              <w:t>用户类别与特征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_Toc85993981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3F5BEE5" w14:textId="53E83FA0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2" w:history="1">
            <w:r w:rsidR="006C77AE" w:rsidRPr="00FD4CA6">
              <w:rPr>
                <w:rStyle w:val="a7"/>
                <w:noProof/>
              </w:rPr>
              <w:t>2.3</w:t>
            </w:r>
            <w:r w:rsidR="006C77AE" w:rsidRPr="00FD4CA6">
              <w:rPr>
                <w:rStyle w:val="a7"/>
                <w:noProof/>
              </w:rPr>
              <w:t>运行环境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5A939B8" w14:textId="2C63D384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3" w:history="1">
            <w:r w:rsidR="006C77AE" w:rsidRPr="00FD4CA6">
              <w:rPr>
                <w:rStyle w:val="a7"/>
                <w:noProof/>
              </w:rPr>
              <w:t>2.4</w:t>
            </w:r>
            <w:r w:rsidR="006C77AE" w:rsidRPr="00FD4CA6">
              <w:rPr>
                <w:rStyle w:val="a7"/>
                <w:noProof/>
              </w:rPr>
              <w:t>设计与实现约束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_Toc85993983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8184294" w14:textId="1292F6C7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4" w:history="1">
            <w:r w:rsidR="006C77AE" w:rsidRPr="00FD4CA6">
              <w:rPr>
                <w:rStyle w:val="a7"/>
                <w:noProof/>
              </w:rPr>
              <w:t>2.5</w:t>
            </w:r>
            <w:r w:rsidR="006C77AE" w:rsidRPr="00FD4CA6">
              <w:rPr>
                <w:rStyle w:val="a7"/>
                <w:noProof/>
              </w:rPr>
              <w:t>假设和依赖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_Toc85993984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5BEEF79" w14:textId="29FE7D4E" w:rsidR="006C77AE" w:rsidRDefault="0054131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85" w:history="1">
            <w:r w:rsidR="006C77AE" w:rsidRPr="00FD4CA6">
              <w:rPr>
                <w:rStyle w:val="a7"/>
                <w:noProof/>
              </w:rPr>
              <w:t>计算机系统支持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_Toc85993985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8F5C847" w14:textId="4ED78BFC" w:rsidR="006C77AE" w:rsidRDefault="0054131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86" w:history="1">
            <w:r w:rsidR="006C77AE" w:rsidRPr="00FD4CA6">
              <w:rPr>
                <w:rStyle w:val="a7"/>
                <w:noProof/>
              </w:rPr>
              <w:t>需由用户承担的工作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_Toc85993986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18112509" w14:textId="49EF3818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7" w:history="1">
            <w:r w:rsidR="006C77AE" w:rsidRPr="00FD4CA6">
              <w:rPr>
                <w:rStyle w:val="a7"/>
                <w:noProof/>
              </w:rPr>
              <w:t>2.6</w:t>
            </w:r>
            <w:r w:rsidR="006C77AE" w:rsidRPr="00FD4CA6">
              <w:rPr>
                <w:rStyle w:val="a7"/>
                <w:noProof/>
              </w:rPr>
              <w:t>用户代表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_Toc85993987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4C68A8E" w14:textId="131ACD35" w:rsidR="006C77AE" w:rsidRDefault="0054131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5993988" w:history="1">
            <w:r w:rsidR="006C77AE" w:rsidRPr="00FD4CA6">
              <w:rPr>
                <w:rStyle w:val="a7"/>
                <w:noProof/>
              </w:rPr>
              <w:t>3</w:t>
            </w:r>
            <w:r w:rsidR="006C77AE" w:rsidRPr="00FD4CA6">
              <w:rPr>
                <w:rStyle w:val="a7"/>
                <w:noProof/>
              </w:rPr>
              <w:t>数据字典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_Toc85993988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FBE63F2" w14:textId="52BF8EB1" w:rsidR="006C77AE" w:rsidRDefault="0054131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5993989" w:history="1">
            <w:r w:rsidR="006C77AE" w:rsidRPr="00FD4CA6">
              <w:rPr>
                <w:rStyle w:val="a7"/>
                <w:noProof/>
              </w:rPr>
              <w:t>4</w:t>
            </w:r>
            <w:r w:rsidR="006C77AE" w:rsidRPr="00FD4CA6">
              <w:rPr>
                <w:rStyle w:val="a7"/>
                <w:noProof/>
              </w:rPr>
              <w:t>外部接口需求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_Toc85993989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360D0625" w14:textId="1DAFDF3D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0" w:history="1">
            <w:r w:rsidR="006C77AE" w:rsidRPr="00FD4CA6">
              <w:rPr>
                <w:rStyle w:val="a7"/>
                <w:noProof/>
              </w:rPr>
              <w:t>4.1</w:t>
            </w:r>
            <w:r w:rsidR="006C77AE" w:rsidRPr="00FD4CA6">
              <w:rPr>
                <w:rStyle w:val="a7"/>
                <w:noProof/>
              </w:rPr>
              <w:t>界面原型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_Toc85993990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CB17B01" w14:textId="7B4815BE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1" w:history="1">
            <w:r w:rsidR="006C77AE" w:rsidRPr="00FD4CA6">
              <w:rPr>
                <w:rStyle w:val="a7"/>
                <w:noProof/>
              </w:rPr>
              <w:t>4.1.1</w:t>
            </w:r>
            <w:r w:rsidR="006C77AE" w:rsidRPr="00FD4CA6">
              <w:rPr>
                <w:rStyle w:val="a7"/>
                <w:noProof/>
              </w:rPr>
              <w:t>学生界面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_Toc85993991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FC8ACBB" w14:textId="20609C23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2" w:history="1">
            <w:r w:rsidR="006C77AE" w:rsidRPr="00FD4CA6">
              <w:rPr>
                <w:rStyle w:val="a7"/>
                <w:noProof/>
              </w:rPr>
              <w:t>4.1.2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09753D5" w14:textId="29C99E5C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3" w:history="1">
            <w:r w:rsidR="006C77AE" w:rsidRPr="00FD4CA6">
              <w:rPr>
                <w:rStyle w:val="a7"/>
                <w:noProof/>
              </w:rPr>
              <w:t>4.1.3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_Toc85993993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0877DA50" w14:textId="06344C56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4" w:history="1">
            <w:r w:rsidR="006C77AE" w:rsidRPr="00FD4CA6">
              <w:rPr>
                <w:rStyle w:val="a7"/>
                <w:noProof/>
              </w:rPr>
              <w:t>4.2</w:t>
            </w:r>
            <w:r w:rsidR="006C77AE" w:rsidRPr="00FD4CA6">
              <w:rPr>
                <w:rStyle w:val="a7"/>
                <w:noProof/>
              </w:rPr>
              <w:t>软件接口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_Toc85993994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8FEF0EC" w14:textId="3C997EE0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5" w:history="1">
            <w:r w:rsidR="006C77AE" w:rsidRPr="00FD4CA6">
              <w:rPr>
                <w:rStyle w:val="a7"/>
                <w:noProof/>
              </w:rPr>
              <w:t>4.3</w:t>
            </w:r>
            <w:r w:rsidR="006C77AE" w:rsidRPr="00FD4CA6">
              <w:rPr>
                <w:rStyle w:val="a7"/>
                <w:noProof/>
              </w:rPr>
              <w:t>硬件接口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_Toc85993995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76D80F9" w14:textId="2C2F80F0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6" w:history="1">
            <w:r w:rsidR="006C77AE" w:rsidRPr="00FD4CA6">
              <w:rPr>
                <w:rStyle w:val="a7"/>
                <w:noProof/>
              </w:rPr>
              <w:t>4.4</w:t>
            </w:r>
            <w:r w:rsidR="006C77AE" w:rsidRPr="00FD4CA6">
              <w:rPr>
                <w:rStyle w:val="a7"/>
                <w:noProof/>
              </w:rPr>
              <w:t>通信接口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_Toc85993996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EF9B861" w14:textId="4C8849E8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7" w:history="1">
            <w:r w:rsidR="006C77AE" w:rsidRPr="00FD4CA6">
              <w:rPr>
                <w:rStyle w:val="a7"/>
                <w:noProof/>
              </w:rPr>
              <w:t>5</w:t>
            </w:r>
            <w:r w:rsidR="006C77AE" w:rsidRPr="00FD4CA6">
              <w:rPr>
                <w:rStyle w:val="a7"/>
                <w:noProof/>
              </w:rPr>
              <w:t>质量属性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_Toc85993997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D235EF7" w14:textId="345BEAE6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8" w:history="1">
            <w:r w:rsidR="006C77AE" w:rsidRPr="00FD4CA6">
              <w:rPr>
                <w:rStyle w:val="a7"/>
                <w:noProof/>
              </w:rPr>
              <w:t>5.1</w:t>
            </w:r>
            <w:r w:rsidR="006C77AE" w:rsidRPr="00FD4CA6">
              <w:rPr>
                <w:rStyle w:val="a7"/>
                <w:noProof/>
              </w:rPr>
              <w:t>性能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_Toc85993998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50FF2224" w14:textId="2720F239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9" w:history="1">
            <w:r w:rsidR="006C77AE" w:rsidRPr="00FD4CA6">
              <w:rPr>
                <w:rStyle w:val="a7"/>
                <w:noProof/>
              </w:rPr>
              <w:t>5.2</w:t>
            </w:r>
            <w:r w:rsidR="006C77AE" w:rsidRPr="00FD4CA6">
              <w:rPr>
                <w:rStyle w:val="a7"/>
                <w:noProof/>
              </w:rPr>
              <w:t>安全性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_Toc85993999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6CD9505" w14:textId="3FA89E5A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4000" w:history="1">
            <w:r w:rsidR="006C77AE" w:rsidRPr="00FD4CA6">
              <w:rPr>
                <w:rStyle w:val="a7"/>
                <w:noProof/>
              </w:rPr>
              <w:t>5.3</w:t>
            </w:r>
            <w:r w:rsidR="006C77AE" w:rsidRPr="00FD4CA6">
              <w:rPr>
                <w:rStyle w:val="a7"/>
                <w:noProof/>
              </w:rPr>
              <w:t>易用性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_Toc85994000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7DAC7C4" w14:textId="7F0C6E79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4001" w:history="1">
            <w:r w:rsidR="006C77AE" w:rsidRPr="00FD4CA6">
              <w:rPr>
                <w:rStyle w:val="a7"/>
                <w:noProof/>
              </w:rPr>
              <w:t>5.4</w:t>
            </w:r>
            <w:r w:rsidR="006C77AE" w:rsidRPr="00FD4CA6">
              <w:rPr>
                <w:rStyle w:val="a7"/>
                <w:noProof/>
              </w:rPr>
              <w:t>可靠性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_Toc85994001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10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1F2E9A13" w14:textId="283A726A" w:rsidR="006C77AE" w:rsidRDefault="005413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4002" w:history="1">
            <w:r w:rsidR="006C77AE" w:rsidRPr="00FD4CA6">
              <w:rPr>
                <w:rStyle w:val="a7"/>
                <w:noProof/>
              </w:rPr>
              <w:t>5.5</w:t>
            </w:r>
            <w:r w:rsidR="006C77AE" w:rsidRPr="00FD4CA6">
              <w:rPr>
                <w:rStyle w:val="a7"/>
                <w:noProof/>
              </w:rPr>
              <w:t>可维护性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_Toc85994002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10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18E7CA51" w14:textId="6544175C" w:rsidR="006C77AE" w:rsidRDefault="006C77AE">
          <w:r>
            <w:rPr>
              <w:b/>
              <w:bCs/>
              <w:lang w:val="zh-CN"/>
            </w:rPr>
            <w:fldChar w:fldCharType="end"/>
          </w:r>
        </w:p>
      </w:sdtContent>
    </w:sdt>
    <w:p w14:paraId="7945980A" w14:textId="77777777" w:rsidR="006C77AE" w:rsidRDefault="006C77AE">
      <w:pPr>
        <w:rPr>
          <w:sz w:val="52"/>
          <w:szCs w:val="52"/>
        </w:rPr>
      </w:pPr>
    </w:p>
    <w:p w14:paraId="77B129A1" w14:textId="74D0C286" w:rsidR="007F4FB0" w:rsidRDefault="007F4FB0" w:rsidP="007F4FB0">
      <w:pPr>
        <w:pStyle w:val="1"/>
        <w:numPr>
          <w:ilvl w:val="0"/>
          <w:numId w:val="1"/>
        </w:numPr>
      </w:pPr>
      <w:bookmarkStart w:id="2" w:name="_Toc85986278"/>
      <w:bookmarkStart w:id="3" w:name="_Toc85993971"/>
      <w:r>
        <w:rPr>
          <w:rFonts w:hint="eastAsia"/>
        </w:rPr>
        <w:lastRenderedPageBreak/>
        <w:t>引言</w:t>
      </w:r>
      <w:bookmarkEnd w:id="2"/>
      <w:bookmarkEnd w:id="3"/>
    </w:p>
    <w:p w14:paraId="27FB7553" w14:textId="6EE78F91" w:rsidR="007F4FB0" w:rsidRDefault="007F4FB0" w:rsidP="007F4FB0">
      <w:pPr>
        <w:pStyle w:val="2"/>
      </w:pPr>
      <w:bookmarkStart w:id="4" w:name="_Toc85986279"/>
      <w:bookmarkStart w:id="5" w:name="_Toc8599397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4"/>
      <w:bookmarkEnd w:id="5"/>
    </w:p>
    <w:p w14:paraId="1C7C98C2" w14:textId="70DE71CB" w:rsidR="007F4FB0" w:rsidRDefault="007F4FB0" w:rsidP="007F4FB0"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</w:rPr>
        <w:t>课程备忘录项目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 w14:paraId="72FD06B7" w14:textId="67C4596A" w:rsidR="007F4FB0" w:rsidRDefault="007F4FB0" w:rsidP="007F4FB0"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</w:t>
      </w:r>
      <w:r>
        <w:t>“</w:t>
      </w:r>
      <w:r w:rsidR="006849B2">
        <w:rPr>
          <w:rFonts w:hint="eastAsia"/>
        </w:rPr>
        <w:t>课程备忘录</w:t>
      </w:r>
      <w:r>
        <w:t>”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 w14:paraId="447BA1F7" w14:textId="77777777" w:rsidR="007F4FB0" w:rsidRPr="007F4FB0" w:rsidRDefault="007F4FB0" w:rsidP="007F4FB0"/>
    <w:p w14:paraId="52859A5C" w14:textId="290253C9" w:rsidR="007F4FB0" w:rsidRDefault="006849B2" w:rsidP="006849B2">
      <w:pPr>
        <w:pStyle w:val="2"/>
      </w:pPr>
      <w:bookmarkStart w:id="6" w:name="_Toc85986280"/>
      <w:bookmarkStart w:id="7" w:name="_Toc85993973"/>
      <w:r>
        <w:t>1.2</w:t>
      </w:r>
      <w:r>
        <w:rPr>
          <w:rFonts w:hint="eastAsia"/>
        </w:rPr>
        <w:t>采用标准</w:t>
      </w:r>
      <w:bookmarkEnd w:id="6"/>
      <w:bookmarkEnd w:id="7"/>
    </w:p>
    <w:p w14:paraId="0C970220" w14:textId="01561665" w:rsidR="006849B2" w:rsidRDefault="006849B2" w:rsidP="006849B2">
      <w:pPr>
        <w:ind w:firstLine="420"/>
      </w:pPr>
      <w:r>
        <w:rPr>
          <w:rFonts w:hint="eastAsia"/>
        </w:rPr>
        <w:t>编写文档采用的标准</w:t>
      </w:r>
      <w:r>
        <w:t>是</w:t>
      </w:r>
      <w:r>
        <w:t>GBT8567-2006</w:t>
      </w:r>
      <w:r>
        <w:t>版本软件需求规格说明书，部分内容根据项目实</w:t>
      </w:r>
      <w:del w:id="8" w:author="hyx" w:date="2019-01-10T21:09:00Z">
        <w:r>
          <w:delText xml:space="preserve"> </w:delText>
        </w:r>
      </w:del>
      <w:r>
        <w:t>际情况进行调整或删减。</w:t>
      </w:r>
    </w:p>
    <w:p w14:paraId="59550AE1" w14:textId="344D3B0B" w:rsidR="006849B2" w:rsidRDefault="006849B2" w:rsidP="006849B2">
      <w:pPr>
        <w:pStyle w:val="2"/>
      </w:pPr>
      <w:bookmarkStart w:id="9" w:name="_Toc85986281"/>
      <w:bookmarkStart w:id="10" w:name="_Toc85993974"/>
      <w:r>
        <w:rPr>
          <w:rFonts w:hint="eastAsia"/>
        </w:rPr>
        <w:t>1</w:t>
      </w:r>
      <w:r>
        <w:t>.3</w:t>
      </w:r>
      <w:r>
        <w:rPr>
          <w:rFonts w:hint="eastAsia"/>
        </w:rPr>
        <w:t>读者对象和阅读建议</w:t>
      </w:r>
      <w:bookmarkEnd w:id="9"/>
      <w:bookmarkEnd w:id="10"/>
    </w:p>
    <w:p w14:paraId="11DEDC08" w14:textId="2A696676" w:rsidR="006849B2" w:rsidRDefault="00EC652E" w:rsidP="00EC652E">
      <w:pPr>
        <w:pStyle w:val="3"/>
      </w:pPr>
      <w:bookmarkStart w:id="11" w:name="_Toc85986282"/>
      <w:bookmarkStart w:id="12" w:name="_Toc85993975"/>
      <w:r>
        <w:rPr>
          <w:rFonts w:hint="eastAsia"/>
        </w:rPr>
        <w:t>1</w:t>
      </w:r>
      <w:r>
        <w:t>.3.1</w:t>
      </w:r>
      <w:r>
        <w:rPr>
          <w:rFonts w:hint="eastAsia"/>
        </w:rPr>
        <w:t>面向的读者对象</w:t>
      </w:r>
      <w:bookmarkEnd w:id="11"/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274"/>
      </w:tblGrid>
      <w:tr w:rsidR="00EC652E" w14:paraId="295DCEDB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C1B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读者对象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68F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阅读本文档的作用</w:t>
            </w:r>
          </w:p>
        </w:tc>
      </w:tr>
      <w:tr w:rsidR="00EC652E" w14:paraId="36F2272D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7C75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043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项目经理可以根据该文档了解预期产品的功能，并据此进行系统设计、项目管理。</w:t>
            </w:r>
          </w:p>
        </w:tc>
      </w:tr>
      <w:tr w:rsidR="00EC652E" w14:paraId="1302689D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C537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769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可以据此了解产品的功能与性能</w:t>
            </w:r>
          </w:p>
        </w:tc>
      </w:tr>
      <w:tr w:rsidR="00EC652E" w14:paraId="3472F35A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180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282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可以据此了解产品的功能、性能与界面，并与分析人员一起对整个需求进行讨论与协商。</w:t>
            </w:r>
          </w:p>
        </w:tc>
      </w:tr>
      <w:tr w:rsidR="00EC652E" w14:paraId="23497E6F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8A5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838D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对需求进行分析，并设计出系统，包括数据库设计</w:t>
            </w:r>
          </w:p>
        </w:tc>
      </w:tr>
      <w:tr w:rsidR="00EC652E" w14:paraId="43CF80CA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35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程序员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AC15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了解系统功能，编写《用户手册》</w:t>
            </w:r>
          </w:p>
        </w:tc>
      </w:tr>
      <w:tr w:rsidR="00EC652E" w14:paraId="0FC2A358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931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测试员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745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根据本文档编写测试用例，并对软件产品进行功能性测试和非功能性测试。</w:t>
            </w:r>
          </w:p>
        </w:tc>
      </w:tr>
    </w:tbl>
    <w:p w14:paraId="288C7A03" w14:textId="77777777" w:rsidR="00EC652E" w:rsidRPr="00EC652E" w:rsidRDefault="00EC652E" w:rsidP="00EC652E"/>
    <w:p w14:paraId="6C30B390" w14:textId="5B212CC8" w:rsidR="00EC652E" w:rsidRDefault="00EC652E" w:rsidP="00EC652E">
      <w:pPr>
        <w:pStyle w:val="3"/>
      </w:pPr>
      <w:bookmarkStart w:id="13" w:name="_Toc85986283"/>
      <w:bookmarkStart w:id="14" w:name="_Toc85993976"/>
      <w:r>
        <w:rPr>
          <w:rFonts w:hint="eastAsia"/>
        </w:rPr>
        <w:t>1</w:t>
      </w:r>
      <w:r>
        <w:t>.3.2</w:t>
      </w:r>
      <w:r>
        <w:rPr>
          <w:rFonts w:hint="eastAsia"/>
        </w:rPr>
        <w:t>阅读建议</w:t>
      </w:r>
      <w:bookmarkEnd w:id="13"/>
      <w:bookmarkEnd w:id="14"/>
    </w:p>
    <w:p w14:paraId="22BFE37A" w14:textId="36868B99" w:rsidR="00EC652E" w:rsidRDefault="00EC652E" w:rsidP="00EC652E"/>
    <w:p w14:paraId="62A642F9" w14:textId="1F6434DC" w:rsidR="00EC652E" w:rsidRDefault="00EC652E" w:rsidP="00EC652E"/>
    <w:p w14:paraId="624C8CB3" w14:textId="2DBE9262" w:rsidR="00EC652E" w:rsidRDefault="00EC652E" w:rsidP="00EC652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1290"/>
        <w:gridCol w:w="782"/>
        <w:gridCol w:w="782"/>
        <w:gridCol w:w="1290"/>
        <w:gridCol w:w="1036"/>
        <w:gridCol w:w="1035"/>
      </w:tblGrid>
      <w:tr w:rsidR="00EC652E" w14:paraId="46460212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40A714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读者</w:t>
            </w:r>
          </w:p>
          <w:p w14:paraId="6FA921B0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4CC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5C0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F5D8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AFF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BED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程序员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7D1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测试员</w:t>
            </w:r>
          </w:p>
        </w:tc>
      </w:tr>
      <w:tr w:rsidR="00EC652E" w14:paraId="2176E598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4C27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引言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1EF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459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831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924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789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839D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4BE37569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BD9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综合描述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9E6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A181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8689" w14:textId="77777777" w:rsidR="00EC652E" w:rsidRDefault="00EC652E" w:rsidP="008B5263">
            <w:pPr>
              <w:rPr>
                <w:rFonts w:ascii="宋体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2A3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179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14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45F7E21A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EFE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外部接口需求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12F8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6C9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B50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5F41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2EE8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6281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72905C4E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E75F" w14:textId="45CE1957" w:rsidR="00EC652E" w:rsidRDefault="00C708E3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FEE0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CFA2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683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1B8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45E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FD9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71430C90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083C" w14:textId="208E79B8" w:rsidR="00EC652E" w:rsidRDefault="00C708E3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AED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BEDB" w14:textId="77777777" w:rsidR="00EC652E" w:rsidRDefault="00EC652E" w:rsidP="008B5263">
            <w:pPr>
              <w:rPr>
                <w:rFonts w:ascii="宋体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B359" w14:textId="77777777" w:rsidR="00EC652E" w:rsidRDefault="00EC652E" w:rsidP="008B5263">
            <w:pPr>
              <w:rPr>
                <w:rFonts w:ascii="宋体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245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E51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7DD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660D8EA9" w14:textId="77777777" w:rsidR="00EC652E" w:rsidRDefault="00EC652E" w:rsidP="00EC652E"/>
    <w:p w14:paraId="3126DE22" w14:textId="6EEE6490" w:rsidR="00EC652E" w:rsidRDefault="00EC652E" w:rsidP="00EC652E">
      <w:r>
        <w:rPr>
          <w:rFonts w:hint="eastAsia"/>
        </w:rPr>
        <w:t>注：建议每一类读者都根据由上至下的顺序阅读文档</w:t>
      </w:r>
    </w:p>
    <w:p w14:paraId="4A94DC27" w14:textId="2ADE9055" w:rsidR="00EC652E" w:rsidRDefault="00EC652E" w:rsidP="00A65571">
      <w:pPr>
        <w:pStyle w:val="2"/>
      </w:pPr>
      <w:bookmarkStart w:id="15" w:name="_Toc85986284"/>
      <w:bookmarkStart w:id="16" w:name="_Toc85993977"/>
      <w:r>
        <w:rPr>
          <w:rFonts w:hint="eastAsia"/>
        </w:rPr>
        <w:t>1</w:t>
      </w:r>
      <w:r>
        <w:t>.4</w:t>
      </w:r>
      <w:r>
        <w:rPr>
          <w:rFonts w:hint="eastAsia"/>
        </w:rPr>
        <w:t>产品范围</w:t>
      </w:r>
      <w:bookmarkEnd w:id="15"/>
      <w:bookmarkEnd w:id="16"/>
    </w:p>
    <w:p w14:paraId="19AB8D69" w14:textId="726B8763" w:rsidR="002A4496" w:rsidRPr="002A4496" w:rsidRDefault="00A65571" w:rsidP="002A4496">
      <w:pPr>
        <w:ind w:firstLine="420"/>
      </w:pPr>
      <w:r>
        <w:rPr>
          <w:rFonts w:hint="eastAsia"/>
        </w:rPr>
        <w:t>该产品充分考虑了具体用户的实际情况。本产品将主要适用于浙大城市学院的师生。主要是为了让学生群体能够改善上课迟到，遗忘上课时间或自己的学习任务的现象，也为了解决教师没有发布作业和通知的统一平台</w:t>
      </w:r>
      <w:r w:rsidR="002A4496">
        <w:rPr>
          <w:rFonts w:hint="eastAsia"/>
        </w:rPr>
        <w:t>这一问题</w:t>
      </w:r>
      <w:r>
        <w:rPr>
          <w:rFonts w:hint="eastAsia"/>
        </w:rPr>
        <w:t>。课程备忘录将提供这样一个工具，为教师和同学服务。该项目主要</w:t>
      </w:r>
      <w:r>
        <w:t>分为</w:t>
      </w:r>
      <w:r>
        <w:rPr>
          <w:rFonts w:hint="eastAsia"/>
        </w:rPr>
        <w:t>教师</w:t>
      </w:r>
      <w:r>
        <w:t>，</w:t>
      </w:r>
      <w:r>
        <w:rPr>
          <w:rFonts w:hint="eastAsia"/>
        </w:rPr>
        <w:t>学生，</w:t>
      </w:r>
      <w:r>
        <w:t>管理员</w:t>
      </w:r>
      <w:r>
        <w:rPr>
          <w:rFonts w:hint="eastAsia"/>
        </w:rPr>
        <w:t>三</w:t>
      </w:r>
      <w:r>
        <w:t>种角色。</w:t>
      </w:r>
      <w:r w:rsidR="002A4496" w:rsidRPr="002A4496">
        <w:rPr>
          <w:rFonts w:hint="eastAsia"/>
          <w:sz w:val="24"/>
          <w:szCs w:val="24"/>
        </w:rPr>
        <w:t>学生可以通过将学生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  <w:r w:rsidR="002A4496">
        <w:rPr>
          <w:rFonts w:hint="eastAsia"/>
        </w:rPr>
        <w:t>。</w:t>
      </w:r>
      <w:r w:rsidR="002A4496" w:rsidRPr="002A4496">
        <w:rPr>
          <w:rFonts w:hint="eastAsia"/>
          <w:sz w:val="24"/>
          <w:szCs w:val="24"/>
        </w:rPr>
        <w:t>在教师端上，教师可以根据课程</w:t>
      </w:r>
      <w:proofErr w:type="gramStart"/>
      <w:r w:rsidR="002A4496" w:rsidRPr="002A4496">
        <w:rPr>
          <w:rFonts w:hint="eastAsia"/>
          <w:sz w:val="24"/>
          <w:szCs w:val="24"/>
        </w:rPr>
        <w:t>号发布</w:t>
      </w:r>
      <w:proofErr w:type="gramEnd"/>
      <w:r w:rsidR="002A4496" w:rsidRPr="002A4496">
        <w:rPr>
          <w:rFonts w:hint="eastAsia"/>
          <w:sz w:val="24"/>
          <w:szCs w:val="24"/>
        </w:rPr>
        <w:t>任务，任务会在学生端显示。也可以发布通知。</w:t>
      </w:r>
    </w:p>
    <w:p w14:paraId="03028DE6" w14:textId="474FD7EA" w:rsidR="00EC652E" w:rsidRDefault="002A4496" w:rsidP="00A65571">
      <w:pPr>
        <w:pStyle w:val="2"/>
      </w:pPr>
      <w:bookmarkStart w:id="17" w:name="_Toc85993978"/>
      <w:r>
        <w:rPr>
          <w:rFonts w:hint="eastAsia"/>
        </w:rPr>
        <w:t>1</w:t>
      </w:r>
      <w:r>
        <w:t>.5</w:t>
      </w:r>
      <w:r>
        <w:rPr>
          <w:rFonts w:hint="eastAsia"/>
        </w:rPr>
        <w:t>参考资料</w:t>
      </w:r>
      <w:bookmarkEnd w:id="17"/>
    </w:p>
    <w:p w14:paraId="069DDB7F" w14:textId="77777777" w:rsidR="002A4496" w:rsidRDefault="002A4496" w:rsidP="002A4496">
      <w:r>
        <w:t>[</w:t>
      </w:r>
      <w:r>
        <w:rPr>
          <w:rFonts w:hint="eastAsia"/>
        </w:rPr>
        <w:t>1</w:t>
      </w:r>
      <w:r>
        <w:t xml:space="preserve">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70FA515A" w14:textId="186436C9" w:rsidR="002A4496" w:rsidRDefault="002A4496" w:rsidP="002A4496">
      <w:r>
        <w:t>[</w:t>
      </w:r>
      <w:r>
        <w:rPr>
          <w:rFonts w:hint="eastAsia"/>
        </w:rPr>
        <w:t>2</w:t>
      </w:r>
      <w:r>
        <w:t>] GBT8567-2006.</w:t>
      </w:r>
      <w:r>
        <w:t>国标《计算机软件文档编制规范》</w:t>
      </w:r>
    </w:p>
    <w:p w14:paraId="5453454D" w14:textId="45297E7C" w:rsidR="002A4496" w:rsidRDefault="002A4496" w:rsidP="002A4496">
      <w:r>
        <w:t xml:space="preserve">[3] </w:t>
      </w:r>
      <w: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14:paraId="62D27367" w14:textId="14E03E65" w:rsidR="00A65571" w:rsidRDefault="002A4496" w:rsidP="00A65571">
      <w:r>
        <w:t xml:space="preserve">[4] </w:t>
      </w:r>
      <w:r>
        <w:rPr>
          <w:rFonts w:hint="eastAsia"/>
        </w:rPr>
        <w:t>前期开发文档</w:t>
      </w:r>
    </w:p>
    <w:p w14:paraId="2B0DA865" w14:textId="46EA237A" w:rsidR="002A4496" w:rsidRDefault="002A4496" w:rsidP="002A4496">
      <w:pPr>
        <w:pStyle w:val="1"/>
      </w:pPr>
      <w:bookmarkStart w:id="18" w:name="_Toc85993979"/>
      <w:r>
        <w:rPr>
          <w:rFonts w:hint="eastAsia"/>
        </w:rPr>
        <w:t>2</w:t>
      </w:r>
      <w:r>
        <w:rPr>
          <w:rFonts w:hint="eastAsia"/>
        </w:rPr>
        <w:t>综合描述</w:t>
      </w:r>
      <w:bookmarkEnd w:id="18"/>
    </w:p>
    <w:p w14:paraId="1F5FDBB6" w14:textId="14B3E60A" w:rsidR="002A4496" w:rsidRDefault="002A4496" w:rsidP="002A4496">
      <w:pPr>
        <w:pStyle w:val="2"/>
      </w:pPr>
      <w:bookmarkStart w:id="19" w:name="_Toc85993980"/>
      <w:r>
        <w:rPr>
          <w:rFonts w:hint="eastAsia"/>
        </w:rPr>
        <w:t>2</w:t>
      </w:r>
      <w:r>
        <w:t>.1</w:t>
      </w:r>
      <w:r>
        <w:rPr>
          <w:rFonts w:hint="eastAsia"/>
        </w:rPr>
        <w:t>产品前景</w:t>
      </w:r>
      <w:bookmarkEnd w:id="19"/>
    </w:p>
    <w:p w14:paraId="0A74C3D9" w14:textId="77777777" w:rsidR="002A4496" w:rsidRPr="002A4496" w:rsidRDefault="002A4496" w:rsidP="002A4496">
      <w:pPr>
        <w:ind w:firstLine="420"/>
        <w:rPr>
          <w:sz w:val="24"/>
          <w:szCs w:val="24"/>
        </w:rPr>
      </w:pPr>
      <w:r w:rsidRPr="002A4496">
        <w:rPr>
          <w:rFonts w:hint="eastAsia"/>
          <w:sz w:val="24"/>
          <w:szCs w:val="24"/>
        </w:rPr>
        <w:t>1</w:t>
      </w:r>
      <w:r w:rsidRPr="002A4496">
        <w:rPr>
          <w:sz w:val="24"/>
          <w:szCs w:val="24"/>
        </w:rPr>
        <w:t>.</w:t>
      </w:r>
      <w:r w:rsidRPr="002A4496">
        <w:rPr>
          <w:rFonts w:hint="eastAsia"/>
          <w:sz w:val="24"/>
          <w:szCs w:val="24"/>
        </w:rPr>
        <w:t>超级课程表</w:t>
      </w:r>
      <w:r w:rsidRPr="002A4496">
        <w:rPr>
          <w:rFonts w:hint="eastAsia"/>
          <w:sz w:val="24"/>
          <w:szCs w:val="24"/>
        </w:rPr>
        <w:t>app</w:t>
      </w:r>
      <w:r w:rsidRPr="002A4496">
        <w:rPr>
          <w:rFonts w:hint="eastAsia"/>
          <w:sz w:val="24"/>
          <w:szCs w:val="24"/>
        </w:rPr>
        <w:t>针对学生具有导入课表，自由拟定课表，自由拟定计划的功能，缺少了教师端功能。所以该</w:t>
      </w:r>
      <w:r w:rsidRPr="002A4496">
        <w:rPr>
          <w:rFonts w:hint="eastAsia"/>
          <w:sz w:val="24"/>
          <w:szCs w:val="24"/>
        </w:rPr>
        <w:t>app</w:t>
      </w:r>
      <w:r w:rsidRPr="002A4496">
        <w:rPr>
          <w:rFonts w:hint="eastAsia"/>
          <w:sz w:val="24"/>
          <w:szCs w:val="24"/>
        </w:rPr>
        <w:t>无法整合现阶段（该学期）学生每周的任务和工作。</w:t>
      </w:r>
    </w:p>
    <w:p w14:paraId="3C8A0977" w14:textId="77777777" w:rsidR="002A4496" w:rsidRPr="002A4496" w:rsidRDefault="002A4496" w:rsidP="002A4496">
      <w:pPr>
        <w:ind w:firstLine="420"/>
        <w:rPr>
          <w:sz w:val="24"/>
          <w:szCs w:val="24"/>
        </w:rPr>
      </w:pPr>
      <w:r w:rsidRPr="002A4496">
        <w:rPr>
          <w:rFonts w:hint="eastAsia"/>
          <w:sz w:val="24"/>
          <w:szCs w:val="24"/>
        </w:rPr>
        <w:t>2</w:t>
      </w:r>
      <w:r w:rsidRPr="002A4496">
        <w:rPr>
          <w:sz w:val="24"/>
          <w:szCs w:val="24"/>
        </w:rPr>
        <w:t>.</w:t>
      </w:r>
      <w:r w:rsidRPr="002A4496">
        <w:rPr>
          <w:rFonts w:hint="eastAsia"/>
          <w:sz w:val="24"/>
          <w:szCs w:val="24"/>
        </w:rPr>
        <w:t>由于存在多个教学辅助平台（包含钉钉、学在城院、</w:t>
      </w:r>
      <w:r w:rsidRPr="002A4496">
        <w:rPr>
          <w:rFonts w:hint="eastAsia"/>
          <w:sz w:val="24"/>
          <w:szCs w:val="24"/>
        </w:rPr>
        <w:t>bb</w:t>
      </w:r>
      <w:r w:rsidRPr="002A4496">
        <w:rPr>
          <w:rFonts w:hint="eastAsia"/>
          <w:sz w:val="24"/>
          <w:szCs w:val="24"/>
        </w:rPr>
        <w:t>平台等），不同教师作业发布的方式以及要求各不相同。导致学生记录不便，容易遗忘。</w:t>
      </w:r>
    </w:p>
    <w:p w14:paraId="548CC1DB" w14:textId="3F4BF036" w:rsidR="002A4496" w:rsidRPr="002A4496" w:rsidRDefault="00C816A1" w:rsidP="00C816A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目前的校园中，由于大学生每人的课表不同，上课时间不同，上课地点不同因此很容易出现忘记上课，上课迟到的现象</w:t>
      </w:r>
      <w:r w:rsidR="00E565CD">
        <w:rPr>
          <w:rFonts w:hint="eastAsia"/>
          <w:sz w:val="24"/>
          <w:szCs w:val="24"/>
        </w:rPr>
        <w:t>。有时学生任务繁多或缺乏自控能力，</w:t>
      </w:r>
      <w:r w:rsidR="00E565CD">
        <w:rPr>
          <w:rFonts w:hint="eastAsia"/>
          <w:sz w:val="24"/>
          <w:szCs w:val="24"/>
        </w:rPr>
        <w:lastRenderedPageBreak/>
        <w:t>需要任务清单的功能。老师的任务可能只是上课随口一提，有时随手发布在</w:t>
      </w:r>
      <w:proofErr w:type="gramStart"/>
      <w:r w:rsidR="00E565CD">
        <w:rPr>
          <w:rFonts w:hint="eastAsia"/>
          <w:sz w:val="24"/>
          <w:szCs w:val="24"/>
        </w:rPr>
        <w:t>微信群</w:t>
      </w:r>
      <w:proofErr w:type="gramEnd"/>
      <w:r w:rsidR="00E565CD">
        <w:rPr>
          <w:rFonts w:hint="eastAsia"/>
          <w:sz w:val="24"/>
          <w:szCs w:val="24"/>
        </w:rPr>
        <w:t>，钉钉群或是</w:t>
      </w:r>
      <w:r w:rsidR="00E565CD">
        <w:rPr>
          <w:rFonts w:hint="eastAsia"/>
          <w:sz w:val="24"/>
          <w:szCs w:val="24"/>
        </w:rPr>
        <w:t>BB</w:t>
      </w:r>
      <w:r w:rsidR="00E565CD">
        <w:rPr>
          <w:rFonts w:hint="eastAsia"/>
          <w:sz w:val="24"/>
          <w:szCs w:val="24"/>
        </w:rPr>
        <w:t>平台等</w:t>
      </w:r>
      <w:r>
        <w:rPr>
          <w:rFonts w:hint="eastAsia"/>
          <w:sz w:val="24"/>
          <w:szCs w:val="24"/>
        </w:rPr>
        <w:t>。</w:t>
      </w:r>
      <w:r w:rsidR="00E565CD">
        <w:rPr>
          <w:rFonts w:hint="eastAsia"/>
          <w:sz w:val="24"/>
          <w:szCs w:val="24"/>
        </w:rPr>
        <w:t>由于缺少统一的任务发布平台，学生</w:t>
      </w:r>
      <w:proofErr w:type="gramStart"/>
      <w:r w:rsidR="00E565CD">
        <w:rPr>
          <w:rFonts w:hint="eastAsia"/>
          <w:sz w:val="24"/>
          <w:szCs w:val="24"/>
        </w:rPr>
        <w:t>经常没</w:t>
      </w:r>
      <w:proofErr w:type="gramEnd"/>
      <w:r w:rsidR="00E565CD">
        <w:rPr>
          <w:rFonts w:hint="eastAsia"/>
          <w:sz w:val="24"/>
          <w:szCs w:val="24"/>
        </w:rPr>
        <w:t>看到学习任务，或是忘记交作业。</w:t>
      </w:r>
      <w:r w:rsidR="002A4496" w:rsidRPr="002A4496">
        <w:rPr>
          <w:rFonts w:hint="eastAsia"/>
          <w:sz w:val="24"/>
          <w:szCs w:val="24"/>
        </w:rPr>
        <w:t>因此当前</w:t>
      </w:r>
      <w:r w:rsidR="002A4496">
        <w:rPr>
          <w:rFonts w:hint="eastAsia"/>
          <w:sz w:val="24"/>
          <w:szCs w:val="24"/>
        </w:rPr>
        <w:t>市场上很少有这么一款</w:t>
      </w:r>
      <w:r>
        <w:rPr>
          <w:rFonts w:hint="eastAsia"/>
          <w:sz w:val="24"/>
          <w:szCs w:val="24"/>
        </w:rPr>
        <w:t>app</w:t>
      </w:r>
      <w:r w:rsidR="002A4496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同时满足以上需求，而这些需求正是大学生每天需要面临的。</w:t>
      </w:r>
    </w:p>
    <w:p w14:paraId="67FF20C9" w14:textId="5F4B1312" w:rsidR="002A4496" w:rsidRDefault="002A4496" w:rsidP="002A4496">
      <w:pPr>
        <w:pStyle w:val="2"/>
      </w:pPr>
      <w:bookmarkStart w:id="20" w:name="_Toc85993981"/>
      <w:r>
        <w:rPr>
          <w:rFonts w:hint="eastAsia"/>
        </w:rPr>
        <w:t>2</w:t>
      </w:r>
      <w:r>
        <w:t>.2</w:t>
      </w:r>
      <w:r>
        <w:rPr>
          <w:rFonts w:hint="eastAsia"/>
        </w:rPr>
        <w:t>用户类别与特征</w:t>
      </w:r>
      <w:bookmarkEnd w:id="2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56"/>
        <w:gridCol w:w="4790"/>
      </w:tblGrid>
      <w:tr w:rsidR="00BF731C" w14:paraId="6F384F35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A041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用户类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C145" w14:textId="2AD64A7E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A5F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需求说明</w:t>
            </w:r>
          </w:p>
        </w:tc>
      </w:tr>
      <w:tr w:rsidR="00BF731C" w14:paraId="1BD7F5D1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9625" w14:textId="6944F386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项目提出者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457E" w14:textId="0D5D3DC1" w:rsidR="00BF731C" w:rsidRDefault="00BF731C" w:rsidP="00E565CD">
            <w:pPr>
              <w:rPr>
                <w:rFonts w:ascii="宋体"/>
              </w:rPr>
            </w:pPr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10</w:t>
            </w:r>
            <w:r>
              <w:rPr>
                <w:rFonts w:ascii="宋体" w:hint="eastAsia"/>
              </w:rPr>
              <w:t>小组全体成员</w:t>
            </w:r>
          </w:p>
          <w:p w14:paraId="61E3E6E0" w14:textId="0F31E10C" w:rsidR="00BF731C" w:rsidRPr="00E565CD" w:rsidRDefault="00BF731C" w:rsidP="00E565CD">
            <w:pPr>
              <w:jc w:val="right"/>
              <w:rPr>
                <w:rFonts w:ascii="宋体"/>
              </w:rPr>
            </w:pP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0329" w14:textId="7B389208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是一个帮助学生学习生活，老师教学方面的一个工具</w:t>
            </w:r>
          </w:p>
        </w:tc>
      </w:tr>
      <w:tr w:rsidR="00BF731C" w14:paraId="5BFACDFB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610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直接用户，重点用户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需重点关注</w:t>
            </w:r>
            <w:r>
              <w:rPr>
                <w:rFonts w:hint="eastAsia"/>
              </w:rPr>
              <w:t>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3410" w14:textId="3DA26CF8" w:rsidR="00BF731C" w:rsidRDefault="00BF731C" w:rsidP="008B5263">
            <w:pPr>
              <w:rPr>
                <w:rFonts w:ascii="宋体" w:cs="宋体"/>
                <w:lang w:val="zh-CN"/>
              </w:rPr>
            </w:pPr>
            <w:r>
              <w:rPr>
                <w:rFonts w:hint="eastAsia"/>
              </w:rPr>
              <w:t>浙大城市学院全体</w:t>
            </w:r>
            <w:r>
              <w:rPr>
                <w:rFonts w:cs="宋体" w:hint="eastAsia"/>
                <w:lang w:val="zh-CN"/>
              </w:rPr>
              <w:t>教师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4DFD" w14:textId="63AFCDF5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需要通过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发布教学任务等，还需要通过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对自己教学课程的板块进行有效的管理。</w:t>
            </w:r>
          </w:p>
        </w:tc>
      </w:tr>
      <w:tr w:rsidR="00BF731C" w14:paraId="441AA6C1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05C1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直接用户，重点用户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需重点关注</w:t>
            </w:r>
            <w:r>
              <w:rPr>
                <w:rFonts w:hint="eastAsia"/>
              </w:rPr>
              <w:t>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8259" w14:textId="3AA98C1D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学生主要为浙大城市学院全体学生。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7686" w14:textId="21222073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需要通过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导入自己的课表，需要获取上课提醒，需要获取老师发布的任务，可以设置自己的任务。</w:t>
            </w:r>
          </w:p>
        </w:tc>
      </w:tr>
      <w:tr w:rsidR="00BF731C" w14:paraId="566F3F49" w14:textId="77777777" w:rsidTr="00BF731C">
        <w:trPr>
          <w:trHeight w:val="79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1D2B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直接用户，重点用户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需重点关注</w:t>
            </w:r>
            <w:r>
              <w:rPr>
                <w:rFonts w:hint="eastAsia"/>
              </w:rPr>
              <w:t>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D968" w14:textId="5965D2F1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G</w:t>
            </w:r>
            <w:r>
              <w:t>10</w:t>
            </w:r>
            <w:r>
              <w:rPr>
                <w:rFonts w:hint="eastAsia"/>
              </w:rPr>
              <w:t>小组开发团队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C84E" w14:textId="39A81A33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需要获取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的管理权限，能对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内的资源进行管理，需要审核各类用户提交的信息。</w:t>
            </w:r>
          </w:p>
        </w:tc>
      </w:tr>
    </w:tbl>
    <w:p w14:paraId="5E277001" w14:textId="77777777" w:rsidR="00E565CD" w:rsidRPr="00E565CD" w:rsidRDefault="00E565CD" w:rsidP="00E565CD"/>
    <w:p w14:paraId="7EA8285E" w14:textId="35438FEE" w:rsidR="002A4496" w:rsidRDefault="002A4496" w:rsidP="002A4496">
      <w:pPr>
        <w:pStyle w:val="2"/>
      </w:pPr>
      <w:bookmarkStart w:id="21" w:name="_Toc85993982"/>
      <w:r>
        <w:rPr>
          <w:rFonts w:hint="eastAsia"/>
        </w:rPr>
        <w:t>2</w:t>
      </w:r>
      <w:r>
        <w:t>.3</w:t>
      </w:r>
      <w:r>
        <w:rPr>
          <w:rFonts w:hint="eastAsia"/>
        </w:rPr>
        <w:t>运行环境</w:t>
      </w:r>
      <w:bookmarkEnd w:id="21"/>
    </w:p>
    <w:p w14:paraId="7BF5611E" w14:textId="72E619E1" w:rsidR="00BF731C" w:rsidRPr="00BF731C" w:rsidRDefault="00BF731C" w:rsidP="00BF731C">
      <w:r>
        <w:rPr>
          <w:rFonts w:hint="eastAsia"/>
        </w:rPr>
        <w:t>全平台（包括安卓，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</w:t>
      </w:r>
    </w:p>
    <w:p w14:paraId="14613706" w14:textId="007BBFFB" w:rsidR="002A4496" w:rsidRDefault="002A4496" w:rsidP="002A4496">
      <w:pPr>
        <w:pStyle w:val="2"/>
      </w:pPr>
      <w:bookmarkStart w:id="22" w:name="_Toc85993983"/>
      <w:r>
        <w:rPr>
          <w:rFonts w:hint="eastAsia"/>
        </w:rPr>
        <w:t>2</w:t>
      </w:r>
      <w:r>
        <w:t>.4</w:t>
      </w:r>
      <w:r>
        <w:rPr>
          <w:rFonts w:hint="eastAsia"/>
        </w:rPr>
        <w:t>设计与实现约束</w:t>
      </w:r>
      <w:bookmarkEnd w:id="22"/>
    </w:p>
    <w:p w14:paraId="2A36EAF2" w14:textId="34F4D1C8" w:rsidR="00BF731C" w:rsidRDefault="00BF731C" w:rsidP="00BF73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app</w:t>
      </w:r>
      <w:r>
        <w:rPr>
          <w:rFonts w:hint="eastAsia"/>
        </w:rPr>
        <w:t>只面向与浙大城市学院教师、学生。</w:t>
      </w:r>
    </w:p>
    <w:p w14:paraId="17E00BE6" w14:textId="77777777" w:rsidR="00BF731C" w:rsidRDefault="00BF731C" w:rsidP="00BF73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安卓</w:t>
      </w:r>
      <w:r>
        <w:rPr>
          <w:rFonts w:hint="eastAsia"/>
        </w:rPr>
        <w:t>5.0</w:t>
      </w:r>
      <w:r>
        <w:rPr>
          <w:rFonts w:hint="eastAsia"/>
        </w:rPr>
        <w:t>及以上版本，</w:t>
      </w:r>
      <w:r>
        <w:rPr>
          <w:rFonts w:hint="eastAsia"/>
        </w:rPr>
        <w:t>iOS 7</w:t>
      </w:r>
      <w:r>
        <w:rPr>
          <w:rFonts w:hint="eastAsia"/>
        </w:rPr>
        <w:t>及以上版本</w:t>
      </w:r>
    </w:p>
    <w:p w14:paraId="0469F7C2" w14:textId="7345E447" w:rsidR="00496CD5" w:rsidRDefault="00BF731C" w:rsidP="00496CD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该项项目的需求开发与设计需要项目团队在</w:t>
      </w:r>
      <w:r>
        <w:rPr>
          <w:rFonts w:hint="eastAsia"/>
        </w:rPr>
        <w:t>20</w:t>
      </w:r>
      <w:r>
        <w:t>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496CD5">
        <w:t>5</w:t>
      </w:r>
      <w:r>
        <w:rPr>
          <w:rFonts w:hint="eastAsia"/>
        </w:rPr>
        <w:t>日前完成</w:t>
      </w:r>
      <w:r w:rsidR="00496CD5">
        <w:rPr>
          <w:rFonts w:hint="eastAsia"/>
        </w:rPr>
        <w:t>.</w:t>
      </w:r>
    </w:p>
    <w:p w14:paraId="2680C1BF" w14:textId="6D8FFFF4" w:rsidR="00BF731C" w:rsidRPr="00496CD5" w:rsidRDefault="00496CD5" w:rsidP="00496CD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该应用</w:t>
      </w:r>
      <w:r>
        <w:t>资源</w:t>
      </w:r>
      <w:r>
        <w:rPr>
          <w:rFonts w:hint="eastAsia"/>
        </w:rPr>
        <w:t>由</w:t>
      </w:r>
      <w:r>
        <w:t>用户提供，本</w:t>
      </w:r>
      <w:r>
        <w:rPr>
          <w:rFonts w:hint="eastAsia"/>
        </w:rPr>
        <w:t>应用</w:t>
      </w:r>
      <w:r>
        <w:t>不负责提供资源，仅</w:t>
      </w:r>
      <w:r>
        <w:rPr>
          <w:rFonts w:hint="eastAsia"/>
        </w:rPr>
        <w:t>负责</w:t>
      </w:r>
      <w:r>
        <w:t>资源管理</w:t>
      </w:r>
      <w:r>
        <w:rPr>
          <w:rFonts w:hint="eastAsia"/>
        </w:rPr>
        <w:t>。</w:t>
      </w:r>
    </w:p>
    <w:p w14:paraId="4733F547" w14:textId="05B3FFF9" w:rsidR="002A4496" w:rsidRDefault="002A4496" w:rsidP="002A4496">
      <w:pPr>
        <w:pStyle w:val="2"/>
      </w:pPr>
      <w:bookmarkStart w:id="23" w:name="_Toc85993984"/>
      <w:r>
        <w:rPr>
          <w:rFonts w:hint="eastAsia"/>
        </w:rPr>
        <w:t>2</w:t>
      </w:r>
      <w:r>
        <w:t>.5</w:t>
      </w:r>
      <w:r>
        <w:rPr>
          <w:rFonts w:hint="eastAsia"/>
        </w:rPr>
        <w:t>假设和依赖</w:t>
      </w:r>
      <w:bookmarkEnd w:id="23"/>
    </w:p>
    <w:p w14:paraId="06D716D6" w14:textId="77777777" w:rsidR="00496CD5" w:rsidRDefault="00496CD5" w:rsidP="00496CD5">
      <w:pPr>
        <w:pStyle w:val="a9"/>
        <w:outlineLvl w:val="3"/>
      </w:pPr>
      <w:bookmarkStart w:id="24" w:name="_Toc15893"/>
      <w:bookmarkStart w:id="25" w:name="_Toc496746356"/>
      <w:bookmarkStart w:id="26" w:name="_Toc25187_WPSOffice_Level2"/>
      <w:bookmarkStart w:id="27" w:name="_Toc504028867"/>
      <w:bookmarkStart w:id="28" w:name="_Toc497079559"/>
      <w:bookmarkStart w:id="29" w:name="_Toc495758674"/>
      <w:bookmarkStart w:id="30" w:name="_Toc521309550"/>
      <w:bookmarkStart w:id="31" w:name="_Toc495757987"/>
      <w:bookmarkStart w:id="32" w:name="_Toc16457"/>
      <w:bookmarkStart w:id="33" w:name="_Toc85993985"/>
      <w:r>
        <w:rPr>
          <w:rFonts w:hint="eastAsia"/>
        </w:rPr>
        <w:t>计算机系统支持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493CCE3" w14:textId="7F976C4E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7/8/10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操作系统电脑</w:t>
      </w:r>
    </w:p>
    <w:p w14:paraId="3527DC55" w14:textId="4F245341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IntelliJ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IDEA</w:t>
      </w:r>
      <w:r>
        <w:rPr>
          <w:rFonts w:hint="eastAsia"/>
          <w:szCs w:val="24"/>
        </w:rPr>
        <w:t>开发工具</w:t>
      </w:r>
    </w:p>
    <w:p w14:paraId="553C87BD" w14:textId="14BF60BE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Microsoft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Office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系列软件</w:t>
      </w:r>
      <w:r>
        <w:rPr>
          <w:rFonts w:hint="eastAsia"/>
          <w:szCs w:val="24"/>
        </w:rPr>
        <w:t xml:space="preserve"> </w:t>
      </w:r>
    </w:p>
    <w:p w14:paraId="0E3035DB" w14:textId="239E20BF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高性能服务器</w:t>
      </w:r>
      <w:del w:id="34" w:author="hyx" w:date="2019-01-10T21:02:00Z">
        <w:r>
          <w:rPr>
            <w:rFonts w:hint="eastAsia"/>
            <w:szCs w:val="24"/>
          </w:rPr>
          <w:delText>在需求之后购置</w:delText>
        </w:r>
      </w:del>
    </w:p>
    <w:p w14:paraId="6A8EBE04" w14:textId="2C39FDF2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MySQL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数据库软件</w:t>
      </w:r>
      <w:del w:id="35" w:author="hyx" w:date="2019-01-10T21:02:00Z">
        <w:r>
          <w:rPr>
            <w:rFonts w:hint="eastAsia"/>
            <w:szCs w:val="24"/>
          </w:rPr>
          <w:delText>在配置服务器之后安装</w:delText>
        </w:r>
      </w:del>
    </w:p>
    <w:p w14:paraId="3E6B6CA4" w14:textId="7B11BE93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proofErr w:type="spellStart"/>
      <w:r>
        <w:rPr>
          <w:rFonts w:hint="eastAsia"/>
          <w:szCs w:val="24"/>
        </w:rPr>
        <w:t>HBulider</w:t>
      </w:r>
      <w:proofErr w:type="spellEnd"/>
      <w:r>
        <w:rPr>
          <w:rFonts w:hint="eastAsia"/>
          <w:szCs w:val="24"/>
        </w:rPr>
        <w:t>前端开发软件</w:t>
      </w:r>
      <w:r>
        <w:rPr>
          <w:rFonts w:hint="eastAsia"/>
          <w:szCs w:val="24"/>
        </w:rPr>
        <w:t xml:space="preserve"> </w:t>
      </w:r>
    </w:p>
    <w:p w14:paraId="3A339C15" w14:textId="2C927CA2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git</w:t>
      </w:r>
      <w:r>
        <w:rPr>
          <w:rFonts w:hint="eastAsia"/>
          <w:szCs w:val="24"/>
        </w:rPr>
        <w:t>配置管理软件</w:t>
      </w:r>
      <w:r>
        <w:rPr>
          <w:rFonts w:hint="eastAsia"/>
          <w:szCs w:val="24"/>
        </w:rPr>
        <w:t xml:space="preserve"> </w:t>
      </w:r>
    </w:p>
    <w:p w14:paraId="68F7A206" w14:textId="77777777" w:rsidR="00496CD5" w:rsidRDefault="00496CD5" w:rsidP="00496CD5">
      <w:pPr>
        <w:pStyle w:val="a9"/>
        <w:outlineLvl w:val="3"/>
      </w:pPr>
      <w:bookmarkStart w:id="36" w:name="_Toc3522"/>
      <w:bookmarkStart w:id="37" w:name="_Toc521309551"/>
      <w:bookmarkStart w:id="38" w:name="_Toc495757988"/>
      <w:bookmarkStart w:id="39" w:name="_Toc21007_WPSOffice_Level2"/>
      <w:bookmarkStart w:id="40" w:name="_Toc7599"/>
      <w:bookmarkStart w:id="41" w:name="_Toc496746357"/>
      <w:bookmarkStart w:id="42" w:name="_Toc497079560"/>
      <w:bookmarkStart w:id="43" w:name="_Toc495758675"/>
      <w:bookmarkStart w:id="44" w:name="_Toc504028868"/>
      <w:bookmarkStart w:id="45" w:name="_Toc85993986"/>
      <w:r>
        <w:rPr>
          <w:rFonts w:hint="eastAsia"/>
        </w:rPr>
        <w:lastRenderedPageBreak/>
        <w:t>需由用户承担的工作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F0FBC8F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用户需要与开发人员有多次需求访谈</w:t>
      </w:r>
      <w:r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（待定）</w:t>
      </w:r>
    </w:p>
    <w:p w14:paraId="19C1A7DF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用户需提供软件开发的各项经费</w:t>
      </w:r>
      <w:r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（目前由小组内部承担）</w:t>
      </w:r>
    </w:p>
    <w:p w14:paraId="3551DB79" w14:textId="69174A35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用户需及时反应使用</w:t>
      </w:r>
      <w:r>
        <w:rPr>
          <w:rFonts w:ascii="Times New Roman" w:hAnsi="Times New Roman" w:hint="eastAsia"/>
          <w:szCs w:val="24"/>
        </w:rPr>
        <w:t>app</w:t>
      </w:r>
      <w:r>
        <w:rPr>
          <w:rFonts w:ascii="Times New Roman" w:hAnsi="Times New Roman" w:hint="eastAsia"/>
          <w:szCs w:val="24"/>
        </w:rPr>
        <w:t>遇到的问题</w:t>
      </w:r>
    </w:p>
    <w:p w14:paraId="205D730C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在发生变更的时候，即时通知开发人员</w:t>
      </w:r>
    </w:p>
    <w:p w14:paraId="3C134EC7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用户需积极配合开发人员的工作，并且保持联系</w:t>
      </w:r>
    </w:p>
    <w:p w14:paraId="656FA342" w14:textId="1350BEDC" w:rsidR="00496CD5" w:rsidRDefault="00496CD5" w:rsidP="00496CD5">
      <w:pPr>
        <w:pStyle w:val="2"/>
      </w:pPr>
      <w:bookmarkStart w:id="46" w:name="_Toc85993987"/>
      <w:r>
        <w:rPr>
          <w:rFonts w:hint="eastAsia"/>
        </w:rPr>
        <w:t>2</w:t>
      </w:r>
      <w:r>
        <w:t>.6</w:t>
      </w:r>
      <w:r>
        <w:rPr>
          <w:rFonts w:hint="eastAsia"/>
        </w:rPr>
        <w:t>用户代表</w:t>
      </w:r>
      <w:bookmarkEnd w:id="46"/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456"/>
        <w:gridCol w:w="740"/>
        <w:gridCol w:w="6"/>
        <w:gridCol w:w="1098"/>
        <w:gridCol w:w="6"/>
        <w:gridCol w:w="1361"/>
        <w:gridCol w:w="6"/>
        <w:gridCol w:w="1670"/>
        <w:gridCol w:w="6"/>
        <w:gridCol w:w="1576"/>
        <w:gridCol w:w="6"/>
        <w:gridCol w:w="2272"/>
        <w:gridCol w:w="6"/>
      </w:tblGrid>
      <w:tr w:rsidR="00496CD5" w14:paraId="66CF76EF" w14:textId="77777777" w:rsidTr="008B5263">
        <w:trPr>
          <w:gridAfter w:val="1"/>
          <w:wAfter w:w="6" w:type="dxa"/>
          <w:trHeight w:val="570"/>
        </w:trPr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C91B9C1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D9009C9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9D45AC9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2AB80C1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8771447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B51A90E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 w:rsidR="00D516CC" w14:paraId="403A0F6C" w14:textId="77777777" w:rsidTr="008B5263">
        <w:trPr>
          <w:trHeight w:val="247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183B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</w:t>
            </w:r>
            <w:r>
              <w:rPr>
                <w:color w:val="000000"/>
                <w:sz w:val="24"/>
                <w:szCs w:val="24"/>
              </w:rPr>
              <w:t>用户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3E90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FDD2" w14:textId="54090A9A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王硕苹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C1D27" w14:textId="550EFAA3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6664" w14:textId="21C2FC9C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904</w:t>
            </w:r>
            <w:r>
              <w:rPr>
                <w:rFonts w:hint="eastAsia"/>
                <w:color w:val="000000"/>
                <w:sz w:val="24"/>
                <w:szCs w:val="24"/>
              </w:rPr>
              <w:t>班班主任，“软件工程”系列课老师，</w:t>
            </w:r>
            <w:r>
              <w:rPr>
                <w:rFonts w:hint="eastAsia"/>
              </w:rPr>
              <w:t>拥有丰富的软件工程系列课程教学经验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E2AB" w14:textId="2E2885EC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了解有多年的软件工程系列课程教学经验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AE5D0" w14:textId="5CC6C617" w:rsidR="007C7114" w:rsidRDefault="007C7114" w:rsidP="007C7114">
            <w:pPr>
              <w:widowControl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对我们</w:t>
            </w:r>
            <w:r>
              <w:rPr>
                <w:rFonts w:ascii="Arial" w:hAnsi="Arial" w:cs="Arial"/>
                <w:color w:val="000000"/>
                <w:kern w:val="0"/>
                <w:szCs w:val="21"/>
                <w:lang w:bidi="ar"/>
              </w:rPr>
              <w:t>app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的界面和功能提供指导与意见。</w:t>
            </w:r>
          </w:p>
          <w:p w14:paraId="715F423D" w14:textId="05D3B5FF" w:rsidR="007C7114" w:rsidRDefault="007C7114" w:rsidP="007C7114">
            <w:pPr>
              <w:widowControl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作为教师客户使用我们的开发的</w:t>
            </w:r>
            <w:r>
              <w:rPr>
                <w:rFonts w:ascii="Arial" w:hAnsi="Arial" w:cs="Arial"/>
                <w:color w:val="000000"/>
                <w:kern w:val="0"/>
                <w:szCs w:val="21"/>
                <w:lang w:bidi="ar"/>
              </w:rPr>
              <w:t>app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，同时要及时反馈使用过程中遇到的问题。</w:t>
            </w:r>
          </w:p>
          <w:p w14:paraId="44490462" w14:textId="77777777" w:rsidR="00D516CC" w:rsidRPr="007C7114" w:rsidRDefault="00D516CC" w:rsidP="0007631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516CC" w14:paraId="6713AA90" w14:textId="77777777" w:rsidTr="0012483A">
        <w:trPr>
          <w:gridAfter w:val="1"/>
          <w:wAfter w:w="6" w:type="dxa"/>
          <w:trHeight w:val="570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DEF3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F2A9" w14:textId="7547EAB2" w:rsidR="00D516CC" w:rsidRDefault="00D516CC" w:rsidP="00D516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F03D4" w14:textId="1D13AC1D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吴联想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ABF6" w14:textId="729DE2A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F54D" w14:textId="6E856898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903</w:t>
            </w:r>
            <w:r>
              <w:rPr>
                <w:rFonts w:hint="eastAsia"/>
                <w:color w:val="000000"/>
                <w:sz w:val="24"/>
                <w:szCs w:val="24"/>
              </w:rPr>
              <w:t>班学生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6B69" w14:textId="08F688DD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也在学习“软件工程”课程大家有着共同的目标，在项目路上可以交流经验分享心得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B45DB" w14:textId="530C7035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D516CC" w14:paraId="28F22EF6" w14:textId="77777777" w:rsidTr="00EC161B">
        <w:trPr>
          <w:gridAfter w:val="1"/>
          <w:wAfter w:w="6" w:type="dxa"/>
          <w:trHeight w:val="1093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58617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621FB" w14:textId="4E75089D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27D51" w14:textId="12682792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王义博</w:t>
            </w:r>
            <w:proofErr w:type="gramEnd"/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4BD1" w14:textId="2E0D1D33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E08" w14:textId="5D09B875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903</w:t>
            </w:r>
            <w:r>
              <w:rPr>
                <w:rFonts w:hint="eastAsia"/>
                <w:color w:val="000000"/>
                <w:sz w:val="24"/>
                <w:szCs w:val="24"/>
              </w:rPr>
              <w:t>班学生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08DC" w14:textId="22A42B39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也在学习“软件工程”课程大家有着共同的目标，在项目路上可以交流经验分享心得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C35B" w14:textId="4E6AF24A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EC161B" w14:paraId="702AC418" w14:textId="77777777" w:rsidTr="00C03E80">
        <w:trPr>
          <w:gridAfter w:val="1"/>
          <w:wAfter w:w="6" w:type="dxa"/>
          <w:trHeight w:val="1093"/>
        </w:trPr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D857" w14:textId="77777777" w:rsidR="00EC161B" w:rsidRDefault="00EC161B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71A0" w14:textId="77777777" w:rsidR="00EC161B" w:rsidRDefault="00EC161B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CFCF" w14:textId="5517CB2C" w:rsidR="00EC161B" w:rsidRDefault="00632789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林婷婷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F305" w14:textId="3226151A" w:rsidR="00EC161B" w:rsidRDefault="00632789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D0D9" w14:textId="509719FD" w:rsidR="00EC161B" w:rsidRDefault="00632789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904</w:t>
            </w: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D9FE" w14:textId="19706F0F" w:rsidR="00EC161B" w:rsidRDefault="00C03E80" w:rsidP="00C03E80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使用过类似软件，可以和我们分享使用体验，并为我们的项目提出建议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B1DA" w14:textId="0F44B437" w:rsidR="00EC161B" w:rsidRDefault="00632789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C03E80" w14:paraId="2020CD00" w14:textId="77777777" w:rsidTr="00C03E80">
        <w:trPr>
          <w:gridAfter w:val="1"/>
          <w:wAfter w:w="6" w:type="dxa"/>
          <w:trHeight w:val="1093"/>
        </w:trPr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52A4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2D60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CA6E0" w14:textId="083D5325" w:rsidR="00C03E80" w:rsidRDefault="00C03E80" w:rsidP="008B52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董灵然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AA18A" w14:textId="59560D90" w:rsidR="00C03E80" w:rsidRDefault="00C03E80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ED84" w14:textId="7C6E9BBB" w:rsidR="00C03E80" w:rsidRDefault="00F9038D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信电学院学生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DE9C" w14:textId="633074CE" w:rsidR="00C03E80" w:rsidRDefault="00F9038D" w:rsidP="00C03E80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</w:t>
            </w: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原型提供相应的修改意见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D199" w14:textId="46725509" w:rsidR="00C03E80" w:rsidRDefault="00DF288C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提供本项目中学生角色功能需求，并对本项目组所做的界面原型提供相应的修改意见</w:t>
            </w:r>
          </w:p>
        </w:tc>
      </w:tr>
      <w:tr w:rsidR="00C03E80" w14:paraId="5AC0E36A" w14:textId="77777777" w:rsidTr="00C03E80">
        <w:trPr>
          <w:gridAfter w:val="1"/>
          <w:wAfter w:w="6" w:type="dxa"/>
          <w:trHeight w:val="1093"/>
        </w:trPr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E4607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162C5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EC71" w14:textId="325D25BC" w:rsidR="00C03E80" w:rsidRDefault="00C03E80" w:rsidP="008B52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黄文辛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992D4" w14:textId="203274B3" w:rsidR="00C03E80" w:rsidRDefault="00C03E80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9871" w14:textId="185D6C85" w:rsidR="00C03E80" w:rsidRDefault="00F9038D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医学院学生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F278D" w14:textId="59CD8108" w:rsidR="00C03E80" w:rsidRDefault="00DF288C" w:rsidP="00C03E80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使用过类似软件，可以和我们分享使用体验，并为我们的项目提出建议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39D7" w14:textId="5FD6D8FB" w:rsidR="00C03E80" w:rsidRDefault="00DF288C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C03E80" w14:paraId="0B084E99" w14:textId="77777777" w:rsidTr="00C03E80">
        <w:trPr>
          <w:gridAfter w:val="1"/>
          <w:wAfter w:w="6" w:type="dxa"/>
          <w:trHeight w:val="1093"/>
        </w:trPr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DAB8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934B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84E8" w14:textId="228F5904" w:rsidR="00C03E80" w:rsidRDefault="00C03E80" w:rsidP="008B52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吴宗凌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7780C" w14:textId="51DFAAFA" w:rsidR="00C03E80" w:rsidRDefault="00C03E80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52DF0" w14:textId="04470DD8" w:rsidR="00C03E80" w:rsidRDefault="00F9038D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医学院学生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3843" w14:textId="2DC1934D" w:rsidR="00C03E80" w:rsidRDefault="00DF288C" w:rsidP="00C03E80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使用过类似软件，可以和我们分享使用体验，并为我们的项目提出建议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B47A5" w14:textId="48ED802A" w:rsidR="00C03E80" w:rsidRDefault="00DF288C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C03E80" w14:paraId="53B5B619" w14:textId="77777777" w:rsidTr="00C03E80">
        <w:trPr>
          <w:gridAfter w:val="1"/>
          <w:wAfter w:w="6" w:type="dxa"/>
          <w:trHeight w:val="1093"/>
        </w:trPr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3BE1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D5B7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96B" w14:textId="51E96CE1" w:rsidR="00C03E80" w:rsidRDefault="00C03E80" w:rsidP="008B52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屠支宣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0ABC4" w14:textId="2C54492C" w:rsidR="00C03E80" w:rsidRDefault="00C03E80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A3F" w14:textId="50327D6B" w:rsidR="00C03E80" w:rsidRDefault="00F9038D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创意学院学生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AFBB4" w14:textId="5ED85795" w:rsidR="00C03E80" w:rsidRDefault="00DF288C" w:rsidP="00C03E80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使用过类似软件，可以和我们分享使用体验，并为我们的项目提出建议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1C4F" w14:textId="72D8EDD1" w:rsidR="00C03E80" w:rsidRDefault="00DF288C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C03E80" w14:paraId="3088C973" w14:textId="77777777" w:rsidTr="0012483A">
        <w:trPr>
          <w:gridAfter w:val="1"/>
          <w:wAfter w:w="6" w:type="dxa"/>
          <w:trHeight w:val="1093"/>
        </w:trPr>
        <w:tc>
          <w:tcPr>
            <w:tcW w:w="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68EF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4B2D" w14:textId="77777777" w:rsidR="00C03E80" w:rsidRDefault="00C03E80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D995" w14:textId="10F8B3AA" w:rsidR="00C03E80" w:rsidRDefault="00C03E80" w:rsidP="008B52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郑思义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19F9" w14:textId="1F86440C" w:rsidR="00C03E80" w:rsidRDefault="00C03E80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72E0F" w14:textId="0EE431BA" w:rsidR="00C03E80" w:rsidRDefault="00F9038D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创意学院学生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F606" w14:textId="7F8D0EF5" w:rsidR="00C03E80" w:rsidRDefault="00DF288C" w:rsidP="00C03E80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使用过类似软件，可以和我们分享使用体验，并为我们的项目提出建议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138B1" w14:textId="66BC62C9" w:rsidR="00C03E80" w:rsidRDefault="00DF288C" w:rsidP="008B5263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</w:tbl>
    <w:p w14:paraId="1BB6C4CE" w14:textId="64AE3F3F" w:rsidR="00496CD5" w:rsidRDefault="0007631F" w:rsidP="0007631F">
      <w:pPr>
        <w:pStyle w:val="1"/>
      </w:pPr>
      <w:bookmarkStart w:id="47" w:name="_Toc85993988"/>
      <w:r>
        <w:rPr>
          <w:rFonts w:hint="eastAsia"/>
        </w:rPr>
        <w:lastRenderedPageBreak/>
        <w:t>3</w:t>
      </w:r>
      <w:r>
        <w:rPr>
          <w:rFonts w:hint="eastAsia"/>
        </w:rPr>
        <w:t>数据字典</w:t>
      </w:r>
      <w:bookmarkEnd w:id="47"/>
    </w:p>
    <w:p w14:paraId="31222595" w14:textId="6363E8D1" w:rsidR="004D216E" w:rsidRDefault="004D216E" w:rsidP="004D216E">
      <w:pPr>
        <w:pStyle w:val="2"/>
      </w:pPr>
      <w:r>
        <w:rPr>
          <w:rFonts w:hint="eastAsia"/>
        </w:rPr>
        <w:t>3</w:t>
      </w:r>
      <w:r>
        <w:t>.1ER</w:t>
      </w:r>
      <w:r>
        <w:rPr>
          <w:rFonts w:hint="eastAsia"/>
        </w:rPr>
        <w:t>图</w:t>
      </w:r>
    </w:p>
    <w:p w14:paraId="0AE7769E" w14:textId="74F03495" w:rsidR="000C4C0D" w:rsidRDefault="000C4C0D" w:rsidP="000C4C0D">
      <w:r w:rsidRPr="000C4C0D">
        <w:rPr>
          <w:noProof/>
        </w:rPr>
        <w:drawing>
          <wp:inline distT="0" distB="0" distL="0" distR="0" wp14:anchorId="77038635" wp14:editId="5BBD1427">
            <wp:extent cx="6208040" cy="2499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33" cy="250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3E07" w14:textId="5E5D717B" w:rsidR="000C4C0D" w:rsidRDefault="000C4C0D" w:rsidP="000C4C0D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数据字典</w:t>
      </w:r>
    </w:p>
    <w:p w14:paraId="41D76A21" w14:textId="295EA37D" w:rsidR="000C4C0D" w:rsidRDefault="000C4C0D" w:rsidP="000C4C0D">
      <w:r>
        <w:rPr>
          <w:rFonts w:hint="eastAsia"/>
        </w:rPr>
        <w:t>如果在开发小型软件系统时暂时没有数据字典处理程序，建议采用卡片形式书写数据字典，每张卡片上保存描述一个数据的信息</w:t>
      </w:r>
    </w:p>
    <w:p w14:paraId="4913AE02" w14:textId="45DEBC76" w:rsidR="000C4C0D" w:rsidRDefault="000C4C0D" w:rsidP="000C4C0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学生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C4C0D" w14:paraId="441712E8" w14:textId="77777777" w:rsidTr="008B5263">
        <w:tc>
          <w:tcPr>
            <w:tcW w:w="8296" w:type="dxa"/>
          </w:tcPr>
          <w:p w14:paraId="784810DB" w14:textId="7AE1472F" w:rsidR="000C4C0D" w:rsidRDefault="000C4C0D" w:rsidP="008B5263">
            <w:r>
              <w:rPr>
                <w:rFonts w:hint="eastAsia"/>
              </w:rPr>
              <w:t>名字：学生编号</w:t>
            </w:r>
            <w:r>
              <w:t xml:space="preserve"> </w:t>
            </w:r>
          </w:p>
          <w:p w14:paraId="7FBBAA9A" w14:textId="65908C1A" w:rsidR="000C4C0D" w:rsidRDefault="000C4C0D" w:rsidP="008B5263">
            <w:r>
              <w:rPr>
                <w:rFonts w:hint="eastAsia"/>
              </w:rPr>
              <w:t>别名：</w:t>
            </w:r>
          </w:p>
          <w:p w14:paraId="5D8CC3DD" w14:textId="47BA9651" w:rsidR="000C4C0D" w:rsidRDefault="000C4C0D" w:rsidP="000C4C0D">
            <w:r>
              <w:rPr>
                <w:rFonts w:hint="eastAsia"/>
              </w:rPr>
              <w:t>描述：唯一标识一个学生的关键域</w:t>
            </w:r>
          </w:p>
          <w:p w14:paraId="7C42E11B" w14:textId="5A202724" w:rsidR="000C4C0D" w:rsidRDefault="000C4C0D" w:rsidP="008B5263">
            <w:r>
              <w:rPr>
                <w:rFonts w:hint="eastAsia"/>
              </w:rPr>
              <w:t>定义：</w:t>
            </w:r>
            <w:r w:rsidR="00BC6681">
              <w:rPr>
                <w:rFonts w:hint="eastAsia"/>
              </w:rPr>
              <w:t>1</w:t>
            </w:r>
            <w:r>
              <w:rPr>
                <w:rFonts w:hint="eastAsia"/>
              </w:rPr>
              <w:t>{</w:t>
            </w:r>
            <w:r w:rsidR="00BC6681"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 w:rsidR="00BC6681">
              <w:t>10</w:t>
            </w:r>
          </w:p>
          <w:p w14:paraId="2CC2B143" w14:textId="09AB03F7" w:rsidR="000C4C0D" w:rsidRDefault="000C4C0D" w:rsidP="008B5263">
            <w:r>
              <w:rPr>
                <w:rFonts w:hint="eastAsia"/>
              </w:rPr>
              <w:t>被引用的位置：</w:t>
            </w:r>
            <w:r w:rsidR="00BC6681">
              <w:rPr>
                <w:rFonts w:hint="eastAsia"/>
              </w:rPr>
              <w:t>学生信息</w:t>
            </w:r>
          </w:p>
        </w:tc>
      </w:tr>
    </w:tbl>
    <w:p w14:paraId="742B8D75" w14:textId="66C5BDF0" w:rsidR="000C4C0D" w:rsidRDefault="000C4C0D" w:rsidP="000C4C0D">
      <w:pPr>
        <w:pStyle w:val="a8"/>
        <w:ind w:left="360" w:firstLineChars="0" w:firstLine="0"/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2D1E1595" w14:textId="77777777" w:rsidTr="008B5263">
        <w:tc>
          <w:tcPr>
            <w:tcW w:w="8296" w:type="dxa"/>
          </w:tcPr>
          <w:p w14:paraId="6D9CB910" w14:textId="4D98D89D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学生姓名</w:t>
            </w:r>
          </w:p>
          <w:p w14:paraId="307491CD" w14:textId="04348CA1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30A2A09" w14:textId="7C3CD88B" w:rsidR="00BC6681" w:rsidRDefault="00BC6681" w:rsidP="008B5263">
            <w:r>
              <w:rPr>
                <w:rFonts w:hint="eastAsia"/>
              </w:rPr>
              <w:t>描述：一名学生的姓名</w:t>
            </w:r>
            <w:r>
              <w:t xml:space="preserve"> </w:t>
            </w:r>
          </w:p>
          <w:p w14:paraId="37FB5677" w14:textId="0D33ADF2" w:rsidR="00BC6681" w:rsidRDefault="00BC6681" w:rsidP="008B5263">
            <w:r>
              <w:rPr>
                <w:rFonts w:hint="eastAsia"/>
              </w:rPr>
              <w:t>定义：</w:t>
            </w:r>
            <w:r>
              <w:t>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5</w:t>
            </w:r>
          </w:p>
          <w:p w14:paraId="4030D9BE" w14:textId="5A6C1F21" w:rsidR="00BC6681" w:rsidRDefault="00BC6681" w:rsidP="008B5263">
            <w:r>
              <w:rPr>
                <w:rFonts w:hint="eastAsia"/>
              </w:rPr>
              <w:t>被引用的位置：学生信息</w:t>
            </w:r>
          </w:p>
        </w:tc>
      </w:tr>
    </w:tbl>
    <w:p w14:paraId="4B148770" w14:textId="12A4DEA1" w:rsidR="00BC6681" w:rsidRDefault="00BC6681" w:rsidP="000C4C0D">
      <w:pPr>
        <w:pStyle w:val="a8"/>
        <w:ind w:left="360" w:firstLineChars="0" w:firstLine="0"/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2FFF197B" w14:textId="77777777" w:rsidTr="008B5263">
        <w:tc>
          <w:tcPr>
            <w:tcW w:w="8296" w:type="dxa"/>
          </w:tcPr>
          <w:p w14:paraId="6DF4969D" w14:textId="31338580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14:paraId="5B42F414" w14:textId="1C1BF54C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29A8499" w14:textId="66D4FF1A" w:rsidR="00BC6681" w:rsidRDefault="00BC6681" w:rsidP="008B5263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一个账户对应的密码</w:t>
            </w:r>
          </w:p>
          <w:p w14:paraId="6CDDB98C" w14:textId="4B3C7FBA" w:rsidR="00BC6681" w:rsidRDefault="00BC6681" w:rsidP="008B5263">
            <w:r>
              <w:rPr>
                <w:rFonts w:hint="eastAsia"/>
              </w:rPr>
              <w:t>定义：</w:t>
            </w:r>
            <w:r>
              <w:t>6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11241324" w14:textId="7294B15F" w:rsidR="00BC6681" w:rsidRDefault="00BC6681" w:rsidP="008B5263">
            <w:r>
              <w:rPr>
                <w:rFonts w:hint="eastAsia"/>
              </w:rPr>
              <w:t>被引用的位置：账号信息</w:t>
            </w:r>
          </w:p>
        </w:tc>
      </w:tr>
    </w:tbl>
    <w:p w14:paraId="59FD856D" w14:textId="6AFCE061" w:rsidR="00BC6681" w:rsidRDefault="00BC6681" w:rsidP="000C4C0D">
      <w:pPr>
        <w:pStyle w:val="a8"/>
        <w:ind w:left="360" w:firstLineChars="0" w:firstLine="0"/>
      </w:pPr>
    </w:p>
    <w:p w14:paraId="0238D2F7" w14:textId="46E39C5E" w:rsidR="00BC6681" w:rsidRDefault="00BC6681" w:rsidP="00BC668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教师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05997648" w14:textId="77777777" w:rsidTr="008B5263">
        <w:tc>
          <w:tcPr>
            <w:tcW w:w="8296" w:type="dxa"/>
          </w:tcPr>
          <w:p w14:paraId="24F28CA1" w14:textId="7541C1D1" w:rsidR="00BC6681" w:rsidRDefault="00BC6681" w:rsidP="008B5263">
            <w:r>
              <w:rPr>
                <w:rFonts w:hint="eastAsia"/>
              </w:rPr>
              <w:t>名字：教师编号</w:t>
            </w:r>
          </w:p>
          <w:p w14:paraId="0809C519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79DB03EE" w14:textId="02B5E104" w:rsidR="00BC6681" w:rsidRDefault="00BC6681" w:rsidP="008B5263">
            <w:r>
              <w:rPr>
                <w:rFonts w:hint="eastAsia"/>
              </w:rPr>
              <w:t>描述：唯一标识一名教师的关键域</w:t>
            </w:r>
          </w:p>
          <w:p w14:paraId="6232B5F9" w14:textId="3BF26DD1" w:rsidR="00BC6681" w:rsidRDefault="00BC6681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  <w:p w14:paraId="4E7BFCAE" w14:textId="1BE67E25" w:rsidR="00BC6681" w:rsidRDefault="00BC6681" w:rsidP="008B5263">
            <w:r>
              <w:rPr>
                <w:rFonts w:hint="eastAsia"/>
              </w:rPr>
              <w:t>被引用的位置：教师信息</w:t>
            </w:r>
          </w:p>
        </w:tc>
      </w:tr>
    </w:tbl>
    <w:p w14:paraId="3C7C0C1A" w14:textId="7DE91822" w:rsidR="00BC6681" w:rsidRDefault="00BC6681" w:rsidP="00905146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5672766A" w14:textId="77777777" w:rsidTr="008B5263">
        <w:tc>
          <w:tcPr>
            <w:tcW w:w="8296" w:type="dxa"/>
          </w:tcPr>
          <w:p w14:paraId="04DD7EBF" w14:textId="2FFBD5E7" w:rsidR="00BC6681" w:rsidRDefault="00BC6681" w:rsidP="008B5263">
            <w:r>
              <w:rPr>
                <w:rFonts w:hint="eastAsia"/>
              </w:rPr>
              <w:t>名字：教师姓名</w:t>
            </w:r>
          </w:p>
          <w:p w14:paraId="40542347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76DA35FA" w14:textId="49CB6A5A" w:rsidR="00BC6681" w:rsidRDefault="00BC6681" w:rsidP="008B5263">
            <w:r>
              <w:rPr>
                <w:rFonts w:hint="eastAsia"/>
              </w:rPr>
              <w:t>描述：一名教师的姓名</w:t>
            </w:r>
          </w:p>
          <w:p w14:paraId="2C55BA32" w14:textId="699F6E6B" w:rsidR="00BC6681" w:rsidRDefault="00BC6681" w:rsidP="008B5263">
            <w:r>
              <w:rPr>
                <w:rFonts w:hint="eastAsia"/>
              </w:rPr>
              <w:t>定义：</w:t>
            </w:r>
            <w:r>
              <w:t>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5</w:t>
            </w:r>
          </w:p>
          <w:p w14:paraId="6FD4EC19" w14:textId="4CD94053" w:rsidR="00BC6681" w:rsidRDefault="00BC6681" w:rsidP="008B5263">
            <w:r>
              <w:rPr>
                <w:rFonts w:hint="eastAsia"/>
              </w:rPr>
              <w:t>被引用的位置：教师信息</w:t>
            </w:r>
          </w:p>
        </w:tc>
      </w:tr>
    </w:tbl>
    <w:p w14:paraId="724FD69F" w14:textId="45858EA3" w:rsidR="00BC6681" w:rsidRDefault="00BC6681" w:rsidP="00BC6681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50FD8059" w14:textId="77777777" w:rsidTr="00BC6681">
        <w:tc>
          <w:tcPr>
            <w:tcW w:w="8296" w:type="dxa"/>
          </w:tcPr>
          <w:p w14:paraId="5293C367" w14:textId="77777777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14:paraId="09BC2AFA" w14:textId="77777777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C96328" w14:textId="77777777" w:rsidR="00BC6681" w:rsidRDefault="00BC6681" w:rsidP="008B5263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一个账户对应的密码</w:t>
            </w:r>
          </w:p>
          <w:p w14:paraId="52EDC10F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6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061439E3" w14:textId="77777777" w:rsidR="00BC6681" w:rsidRDefault="00BC6681" w:rsidP="008B5263">
            <w:r>
              <w:rPr>
                <w:rFonts w:hint="eastAsia"/>
              </w:rPr>
              <w:t>被引用的位置：账号信息</w:t>
            </w:r>
          </w:p>
        </w:tc>
      </w:tr>
    </w:tbl>
    <w:p w14:paraId="2FBDDEEE" w14:textId="18EC66A5" w:rsidR="00BC6681" w:rsidRDefault="00BC6681" w:rsidP="00BC6681">
      <w:pPr>
        <w:pStyle w:val="a8"/>
        <w:ind w:left="360" w:firstLineChars="0" w:firstLine="0"/>
      </w:pPr>
    </w:p>
    <w:p w14:paraId="402A76C6" w14:textId="637D2B83" w:rsidR="00BC6681" w:rsidRDefault="00BC6681" w:rsidP="00BC6681">
      <w:pPr>
        <w:pStyle w:val="a8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管理员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7C2E0729" w14:textId="77777777" w:rsidTr="008B5263">
        <w:tc>
          <w:tcPr>
            <w:tcW w:w="8296" w:type="dxa"/>
          </w:tcPr>
          <w:p w14:paraId="2BC99DAA" w14:textId="7F7033B0" w:rsidR="00BC6681" w:rsidRDefault="00BC6681" w:rsidP="008B5263">
            <w:r>
              <w:rPr>
                <w:rFonts w:hint="eastAsia"/>
              </w:rPr>
              <w:t>名字：管理员编号</w:t>
            </w:r>
          </w:p>
          <w:p w14:paraId="70B24CB6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0335C6AD" w14:textId="3E5F0216" w:rsidR="00BC6681" w:rsidRDefault="00BC6681" w:rsidP="008B5263">
            <w:r>
              <w:rPr>
                <w:rFonts w:hint="eastAsia"/>
              </w:rPr>
              <w:t>描述：唯一标识一名管理员的关键域</w:t>
            </w:r>
          </w:p>
          <w:p w14:paraId="41138555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  <w:p w14:paraId="24EEE759" w14:textId="39C69DA8" w:rsidR="00BC6681" w:rsidRDefault="00BC6681" w:rsidP="008B5263">
            <w:r>
              <w:rPr>
                <w:rFonts w:hint="eastAsia"/>
              </w:rPr>
              <w:t>被引用的位置：管理员信息</w:t>
            </w:r>
          </w:p>
        </w:tc>
      </w:tr>
    </w:tbl>
    <w:p w14:paraId="0CD5BB31" w14:textId="77777777" w:rsidR="00BC6681" w:rsidRDefault="00BC6681" w:rsidP="00BC6681">
      <w:pPr>
        <w:pStyle w:val="a8"/>
        <w:ind w:left="360" w:firstLineChars="0" w:firstLine="0"/>
      </w:pPr>
    </w:p>
    <w:p w14:paraId="7E7AEDAF" w14:textId="77777777" w:rsidR="00BC6681" w:rsidRDefault="00BC6681" w:rsidP="00BC6681">
      <w:pPr>
        <w:pStyle w:val="a8"/>
        <w:ind w:left="360" w:firstLineChars="0" w:firstLine="0"/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53B5BDF8" w14:textId="77777777" w:rsidTr="008B5263">
        <w:tc>
          <w:tcPr>
            <w:tcW w:w="8296" w:type="dxa"/>
          </w:tcPr>
          <w:p w14:paraId="4CFD5D31" w14:textId="14C75A7B" w:rsidR="00BC6681" w:rsidRDefault="00BC6681" w:rsidP="008B5263">
            <w:r>
              <w:rPr>
                <w:rFonts w:hint="eastAsia"/>
              </w:rPr>
              <w:t>名字：管理员姓名</w:t>
            </w:r>
          </w:p>
          <w:p w14:paraId="2EECFC24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5491B4AA" w14:textId="719D006A" w:rsidR="00BC6681" w:rsidRDefault="00BC6681" w:rsidP="008B5263">
            <w:r>
              <w:rPr>
                <w:rFonts w:hint="eastAsia"/>
              </w:rPr>
              <w:t>描述：一名管理员的姓名</w:t>
            </w:r>
          </w:p>
          <w:p w14:paraId="74CCB173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5</w:t>
            </w:r>
          </w:p>
          <w:p w14:paraId="6BC084DB" w14:textId="2301330E" w:rsidR="00BC6681" w:rsidRDefault="00BC6681" w:rsidP="008B5263">
            <w:r>
              <w:rPr>
                <w:rFonts w:hint="eastAsia"/>
              </w:rPr>
              <w:t>被引用的位置：管理员信息</w:t>
            </w:r>
          </w:p>
        </w:tc>
      </w:tr>
    </w:tbl>
    <w:p w14:paraId="7E45A908" w14:textId="77777777" w:rsidR="00BC6681" w:rsidRPr="00BC6681" w:rsidRDefault="00BC6681" w:rsidP="00BC6681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7658C24A" w14:textId="77777777" w:rsidTr="008B5263">
        <w:tc>
          <w:tcPr>
            <w:tcW w:w="8296" w:type="dxa"/>
          </w:tcPr>
          <w:p w14:paraId="5172A538" w14:textId="77777777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14:paraId="3639455D" w14:textId="77777777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E26C977" w14:textId="77777777" w:rsidR="00BC6681" w:rsidRDefault="00BC6681" w:rsidP="008B5263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一个账户对应的密码</w:t>
            </w:r>
          </w:p>
          <w:p w14:paraId="410BBB6A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6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7A219B89" w14:textId="77777777" w:rsidR="00BC6681" w:rsidRDefault="00BC6681" w:rsidP="008B5263">
            <w:r>
              <w:rPr>
                <w:rFonts w:hint="eastAsia"/>
              </w:rPr>
              <w:t>被引用的位置：账号信息</w:t>
            </w:r>
          </w:p>
        </w:tc>
      </w:tr>
    </w:tbl>
    <w:p w14:paraId="6EDB83BE" w14:textId="3D76B815" w:rsidR="00BC6681" w:rsidRDefault="00BC6681" w:rsidP="00BC6681">
      <w:pPr>
        <w:pStyle w:val="a8"/>
        <w:ind w:left="360" w:firstLineChars="0" w:firstLine="0"/>
      </w:pPr>
    </w:p>
    <w:p w14:paraId="0E80C830" w14:textId="0118ED58" w:rsidR="00CE361A" w:rsidRDefault="00CE361A" w:rsidP="00CE361A">
      <w:r>
        <w:rPr>
          <w:rFonts w:hint="eastAsia"/>
        </w:rPr>
        <w:t>4</w:t>
      </w:r>
      <w:r>
        <w:t>.</w:t>
      </w:r>
      <w:r>
        <w:rPr>
          <w:rFonts w:hint="eastAsia"/>
        </w:rPr>
        <w:t>课程</w:t>
      </w:r>
    </w:p>
    <w:p w14:paraId="54334EAA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20D2DE7B" w14:textId="77777777" w:rsidTr="008B5263">
        <w:tc>
          <w:tcPr>
            <w:tcW w:w="8296" w:type="dxa"/>
          </w:tcPr>
          <w:p w14:paraId="6C410AAA" w14:textId="743F2862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课程编号</w:t>
            </w:r>
          </w:p>
          <w:p w14:paraId="164319DD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274401BD" w14:textId="4BBF71AC" w:rsidR="00CE361A" w:rsidRDefault="00CE361A" w:rsidP="008B5263">
            <w:r>
              <w:rPr>
                <w:rFonts w:hint="eastAsia"/>
              </w:rPr>
              <w:t>描述：唯一标识一门课程的关键域</w:t>
            </w:r>
          </w:p>
          <w:p w14:paraId="770369F4" w14:textId="3882C9A0" w:rsidR="00CE361A" w:rsidRDefault="00CE361A" w:rsidP="008B5263">
            <w:r>
              <w:rPr>
                <w:rFonts w:hint="eastAsia"/>
              </w:rPr>
              <w:lastRenderedPageBreak/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6</w:t>
            </w:r>
          </w:p>
          <w:p w14:paraId="59049B9E" w14:textId="0D6FF620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14:paraId="24FA4DD0" w14:textId="41FF6282" w:rsidR="00CE361A" w:rsidRDefault="00CE361A" w:rsidP="00CE361A"/>
    <w:p w14:paraId="0AD3A460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6EC3CBAB" w14:textId="77777777" w:rsidTr="008B5263">
        <w:tc>
          <w:tcPr>
            <w:tcW w:w="8296" w:type="dxa"/>
          </w:tcPr>
          <w:p w14:paraId="7455A674" w14:textId="1ED5872A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课程名称</w:t>
            </w:r>
          </w:p>
          <w:p w14:paraId="14DF9718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0B43D5F" w14:textId="74EAAF0D" w:rsidR="00CE361A" w:rsidRDefault="00CE361A" w:rsidP="008B5263">
            <w:r>
              <w:rPr>
                <w:rFonts w:hint="eastAsia"/>
              </w:rPr>
              <w:t>描述：一门课程的名称</w:t>
            </w:r>
            <w:r>
              <w:t xml:space="preserve"> </w:t>
            </w:r>
          </w:p>
          <w:p w14:paraId="7DA3548D" w14:textId="56B620FA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7DEFACC4" w14:textId="77777777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14:paraId="7D72E433" w14:textId="5545DCBD" w:rsidR="00CE361A" w:rsidRDefault="00CE361A" w:rsidP="00CE361A"/>
    <w:p w14:paraId="4252A79E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36D74C48" w14:textId="77777777" w:rsidTr="008B5263">
        <w:tc>
          <w:tcPr>
            <w:tcW w:w="8296" w:type="dxa"/>
          </w:tcPr>
          <w:p w14:paraId="77F53B87" w14:textId="22CBC93A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课程地点</w:t>
            </w:r>
          </w:p>
          <w:p w14:paraId="15F98FCC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220E525D" w14:textId="1E7387FA" w:rsidR="00CE361A" w:rsidRDefault="00CE361A" w:rsidP="008B5263">
            <w:r>
              <w:rPr>
                <w:rFonts w:hint="eastAsia"/>
              </w:rPr>
              <w:t>描述：上课的地点位置信息</w:t>
            </w:r>
          </w:p>
          <w:p w14:paraId="1A7A77AE" w14:textId="546B4E1E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10</w:t>
            </w:r>
          </w:p>
          <w:p w14:paraId="674E0309" w14:textId="77777777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14:paraId="74322216" w14:textId="6A89FA1D" w:rsidR="00CE361A" w:rsidRDefault="00CE361A" w:rsidP="00CE361A"/>
    <w:p w14:paraId="4A4D209F" w14:textId="38B4E867" w:rsidR="00CE361A" w:rsidRDefault="00CE361A" w:rsidP="00CE36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</w:p>
    <w:p w14:paraId="0F448CB1" w14:textId="77777777" w:rsidR="00CE361A" w:rsidRDefault="00CE361A" w:rsidP="00CE361A">
      <w:pPr>
        <w:pStyle w:val="a8"/>
        <w:ind w:left="468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1AE30E46" w14:textId="77777777" w:rsidTr="008B5263">
        <w:tc>
          <w:tcPr>
            <w:tcW w:w="8296" w:type="dxa"/>
          </w:tcPr>
          <w:p w14:paraId="53D60A89" w14:textId="1E48A575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任务编号</w:t>
            </w:r>
          </w:p>
          <w:p w14:paraId="555F185D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C368585" w14:textId="6987D9F3" w:rsidR="00CE361A" w:rsidRDefault="00CE361A" w:rsidP="008B5263">
            <w:r>
              <w:rPr>
                <w:rFonts w:hint="eastAsia"/>
              </w:rPr>
              <w:t>描述：唯一标识一个任务的关键域</w:t>
            </w:r>
          </w:p>
          <w:p w14:paraId="12AD2213" w14:textId="77777777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6</w:t>
            </w:r>
          </w:p>
          <w:p w14:paraId="1700F5D1" w14:textId="66EAE763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</w:t>
            </w:r>
          </w:p>
        </w:tc>
      </w:tr>
    </w:tbl>
    <w:p w14:paraId="0E194878" w14:textId="77777777" w:rsidR="00CE361A" w:rsidRDefault="00CE361A" w:rsidP="00CE361A"/>
    <w:p w14:paraId="5CBBB7CD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4D56C1E1" w14:textId="77777777" w:rsidTr="008B5263">
        <w:tc>
          <w:tcPr>
            <w:tcW w:w="8296" w:type="dxa"/>
          </w:tcPr>
          <w:p w14:paraId="28871076" w14:textId="49D5B834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任务主题</w:t>
            </w:r>
          </w:p>
          <w:p w14:paraId="608F424D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2EF7017" w14:textId="1C51C1C7" w:rsidR="00CE361A" w:rsidRDefault="00CE361A" w:rsidP="008B5263">
            <w:r>
              <w:rPr>
                <w:rFonts w:hint="eastAsia"/>
              </w:rPr>
              <w:t>描述：任务的概述</w:t>
            </w:r>
            <w:r>
              <w:t xml:space="preserve"> </w:t>
            </w:r>
          </w:p>
          <w:p w14:paraId="66AC26AD" w14:textId="349B1BE9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20</w:t>
            </w:r>
          </w:p>
          <w:p w14:paraId="7554B2A8" w14:textId="0060B22C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</w:t>
            </w:r>
          </w:p>
        </w:tc>
      </w:tr>
    </w:tbl>
    <w:p w14:paraId="2DBBC67B" w14:textId="270886C6" w:rsidR="00CE361A" w:rsidRDefault="00CE361A" w:rsidP="00CE361A"/>
    <w:p w14:paraId="2EF4F80C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664246F0" w14:textId="77777777" w:rsidTr="008B5263">
        <w:tc>
          <w:tcPr>
            <w:tcW w:w="8296" w:type="dxa"/>
          </w:tcPr>
          <w:p w14:paraId="06DCBE6D" w14:textId="5FC57537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任务内容</w:t>
            </w:r>
          </w:p>
          <w:p w14:paraId="5D821BCF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371C796" w14:textId="3919B2E8" w:rsidR="00CE361A" w:rsidRDefault="00CE361A" w:rsidP="008B5263">
            <w:r>
              <w:rPr>
                <w:rFonts w:hint="eastAsia"/>
              </w:rPr>
              <w:t>描述：任务的具体实现</w:t>
            </w:r>
          </w:p>
          <w:p w14:paraId="1F02BB35" w14:textId="3D99CDF6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200</w:t>
            </w:r>
          </w:p>
          <w:p w14:paraId="46D4A171" w14:textId="7FBE055C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</w:t>
            </w:r>
          </w:p>
        </w:tc>
      </w:tr>
    </w:tbl>
    <w:p w14:paraId="0D271247" w14:textId="507F3D78" w:rsidR="00CE361A" w:rsidRDefault="00CE361A" w:rsidP="00CE361A"/>
    <w:p w14:paraId="3C65FC09" w14:textId="7DC4336C" w:rsidR="00CE361A" w:rsidRDefault="00CE361A" w:rsidP="00CE36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提示</w:t>
      </w:r>
    </w:p>
    <w:p w14:paraId="68268D12" w14:textId="77777777" w:rsidR="00CE361A" w:rsidRDefault="00CE361A" w:rsidP="00CE361A">
      <w:pPr>
        <w:pStyle w:val="a8"/>
        <w:ind w:left="468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33467751" w14:textId="77777777" w:rsidTr="008B5263">
        <w:tc>
          <w:tcPr>
            <w:tcW w:w="8296" w:type="dxa"/>
          </w:tcPr>
          <w:p w14:paraId="29FEC8FA" w14:textId="6EDEF225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提示编号</w:t>
            </w:r>
          </w:p>
          <w:p w14:paraId="2E70E5B4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C28FDC9" w14:textId="3D5715CB" w:rsidR="00CE361A" w:rsidRDefault="00CE361A" w:rsidP="008B5263">
            <w:r>
              <w:rPr>
                <w:rFonts w:hint="eastAsia"/>
              </w:rPr>
              <w:t>描述：唯一标识一个提示的关键域</w:t>
            </w:r>
          </w:p>
          <w:p w14:paraId="0B9CE83B" w14:textId="77777777" w:rsidR="00CE361A" w:rsidRDefault="00CE361A" w:rsidP="008B5263">
            <w:r>
              <w:rPr>
                <w:rFonts w:hint="eastAsia"/>
              </w:rPr>
              <w:lastRenderedPageBreak/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200</w:t>
            </w:r>
          </w:p>
          <w:p w14:paraId="1D85DB9A" w14:textId="2C6FF406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任务信息，提示信息</w:t>
            </w:r>
          </w:p>
        </w:tc>
      </w:tr>
    </w:tbl>
    <w:p w14:paraId="3F8F768F" w14:textId="5E0E5ABD" w:rsidR="00CE361A" w:rsidRDefault="00CE361A" w:rsidP="00CE361A"/>
    <w:p w14:paraId="67BBFE57" w14:textId="7FDDBA46" w:rsidR="00CE361A" w:rsidRDefault="00CE361A" w:rsidP="00CE361A"/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1528FF0A" w14:textId="77777777" w:rsidTr="008B5263">
        <w:tc>
          <w:tcPr>
            <w:tcW w:w="8296" w:type="dxa"/>
          </w:tcPr>
          <w:p w14:paraId="330BE219" w14:textId="3F7A71F8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提示时间</w:t>
            </w:r>
          </w:p>
          <w:p w14:paraId="69ED9CE4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BA8BF6D" w14:textId="4A2E578D" w:rsidR="00CE361A" w:rsidRDefault="00CE361A" w:rsidP="008B5263">
            <w:r>
              <w:rPr>
                <w:rFonts w:hint="eastAsia"/>
              </w:rPr>
              <w:t>描述：一个提示发出的时间</w:t>
            </w:r>
          </w:p>
          <w:p w14:paraId="73C4A850" w14:textId="63A10BB0" w:rsidR="00CE361A" w:rsidRDefault="00CE361A" w:rsidP="008B5263">
            <w:r>
              <w:rPr>
                <w:rFonts w:hint="eastAsia"/>
              </w:rPr>
              <w:t>定义：日期时间</w:t>
            </w:r>
          </w:p>
          <w:p w14:paraId="5A79FE98" w14:textId="0DB3188D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提示信息，任务信息</w:t>
            </w:r>
          </w:p>
        </w:tc>
      </w:tr>
    </w:tbl>
    <w:p w14:paraId="78400105" w14:textId="77777777" w:rsidR="00CE361A" w:rsidRPr="00CE361A" w:rsidRDefault="00CE361A" w:rsidP="00CE361A"/>
    <w:p w14:paraId="1DF493BB" w14:textId="6E6B1BF9" w:rsidR="0007631F" w:rsidRDefault="0007631F" w:rsidP="0007631F">
      <w:pPr>
        <w:pStyle w:val="1"/>
      </w:pPr>
      <w:bookmarkStart w:id="48" w:name="_Toc85993989"/>
      <w:r>
        <w:rPr>
          <w:rFonts w:hint="eastAsia"/>
        </w:rPr>
        <w:t>4</w:t>
      </w:r>
      <w:r>
        <w:rPr>
          <w:rFonts w:hint="eastAsia"/>
        </w:rPr>
        <w:t>外部接口需求</w:t>
      </w:r>
      <w:bookmarkEnd w:id="48"/>
    </w:p>
    <w:p w14:paraId="1E1D0E6E" w14:textId="79C66528" w:rsidR="008E18A4" w:rsidRDefault="008E18A4" w:rsidP="008E18A4">
      <w:pPr>
        <w:pStyle w:val="2"/>
      </w:pPr>
      <w:bookmarkStart w:id="49" w:name="_Toc85993990"/>
      <w:r>
        <w:rPr>
          <w:rFonts w:hint="eastAsia"/>
        </w:rPr>
        <w:t>4</w:t>
      </w:r>
      <w:r>
        <w:t>.1</w:t>
      </w:r>
      <w:r>
        <w:rPr>
          <w:rFonts w:hint="eastAsia"/>
        </w:rPr>
        <w:t>界面</w:t>
      </w:r>
      <w:r w:rsidR="006C77AE">
        <w:rPr>
          <w:rFonts w:hint="eastAsia"/>
        </w:rPr>
        <w:t>原型</w:t>
      </w:r>
      <w:bookmarkEnd w:id="49"/>
    </w:p>
    <w:p w14:paraId="3CCF799B" w14:textId="77777777" w:rsidR="00C708E3" w:rsidRDefault="00C708E3" w:rsidP="00C708E3">
      <w:r>
        <w:rPr>
          <w:rFonts w:hint="eastAsia"/>
        </w:rPr>
        <w:t>注册界面</w:t>
      </w:r>
    </w:p>
    <w:p w14:paraId="4B239FC6" w14:textId="7E78FC42" w:rsidR="00C708E3" w:rsidRDefault="00C708E3" w:rsidP="00C708E3">
      <w:r w:rsidRPr="00C708E3">
        <w:rPr>
          <w:noProof/>
        </w:rPr>
        <w:drawing>
          <wp:inline distT="0" distB="0" distL="0" distR="0" wp14:anchorId="07F9DBFD" wp14:editId="608778F3">
            <wp:extent cx="2189480" cy="463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2EEB" w14:textId="77777777" w:rsidR="00C708E3" w:rsidRDefault="00C708E3" w:rsidP="00C708E3">
      <w:r>
        <w:rPr>
          <w:rFonts w:hint="eastAsia"/>
        </w:rPr>
        <w:t>登陆界面</w:t>
      </w:r>
    </w:p>
    <w:p w14:paraId="02725EBA" w14:textId="4EF3DB4B" w:rsidR="00C708E3" w:rsidRDefault="00C708E3" w:rsidP="00C708E3">
      <w:r w:rsidRPr="00C708E3">
        <w:rPr>
          <w:noProof/>
        </w:rPr>
        <w:lastRenderedPageBreak/>
        <w:drawing>
          <wp:inline distT="0" distB="0" distL="0" distR="0" wp14:anchorId="49A1B113" wp14:editId="59A16F23">
            <wp:extent cx="2133600" cy="4643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A8A1" w14:textId="77777777" w:rsidR="00C708E3" w:rsidRPr="00C708E3" w:rsidRDefault="00C708E3" w:rsidP="00C708E3"/>
    <w:p w14:paraId="7284D4B2" w14:textId="5771E2DB" w:rsidR="006C77AE" w:rsidRPr="006C77AE" w:rsidRDefault="006C77AE" w:rsidP="006C77AE">
      <w:pPr>
        <w:pStyle w:val="2"/>
      </w:pPr>
      <w:bookmarkStart w:id="50" w:name="_Toc85993991"/>
      <w:r>
        <w:rPr>
          <w:rFonts w:hint="eastAsia"/>
        </w:rPr>
        <w:lastRenderedPageBreak/>
        <w:t>4</w:t>
      </w:r>
      <w:r>
        <w:t>.1.1</w:t>
      </w:r>
      <w:r>
        <w:rPr>
          <w:rFonts w:hint="eastAsia"/>
        </w:rPr>
        <w:t>学生界面</w:t>
      </w:r>
      <w:bookmarkEnd w:id="50"/>
    </w:p>
    <w:p w14:paraId="76DD0E3E" w14:textId="2BD87501" w:rsidR="00F936AC" w:rsidRDefault="00E54232" w:rsidP="00F936AC">
      <w:r w:rsidRPr="00F936AC">
        <w:rPr>
          <w:noProof/>
        </w:rPr>
        <w:drawing>
          <wp:inline distT="0" distB="0" distL="0" distR="0" wp14:anchorId="3F759555" wp14:editId="1CEEC030">
            <wp:extent cx="2016882" cy="317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61" cy="31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83D4" w14:textId="2D12B5D4" w:rsidR="00E91D50" w:rsidRDefault="00E91D50" w:rsidP="00F936AC">
      <w:r>
        <w:rPr>
          <w:rFonts w:hint="eastAsia"/>
        </w:rPr>
        <w:t>查看课程任务列表</w:t>
      </w:r>
    </w:p>
    <w:p w14:paraId="0C9878DA" w14:textId="5E427E4A" w:rsidR="006C77AE" w:rsidRDefault="006C77AE" w:rsidP="00F936AC">
      <w:r w:rsidRPr="00F936AC">
        <w:rPr>
          <w:noProof/>
        </w:rPr>
        <w:drawing>
          <wp:inline distT="0" distB="0" distL="0" distR="0" wp14:anchorId="2D4EEB6A" wp14:editId="47AA102F">
            <wp:extent cx="2026920" cy="3324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47" cy="334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C7CE" w14:textId="304A1731" w:rsidR="00E91D50" w:rsidRDefault="00E91D50" w:rsidP="00F936AC">
      <w:r>
        <w:rPr>
          <w:rFonts w:hint="eastAsia"/>
        </w:rPr>
        <w:t>添加课程任务</w:t>
      </w:r>
    </w:p>
    <w:p w14:paraId="5CB1F06E" w14:textId="3161A280" w:rsidR="00C708E3" w:rsidRDefault="00C708E3" w:rsidP="00F936AC">
      <w:r w:rsidRPr="00C708E3">
        <w:rPr>
          <w:noProof/>
        </w:rPr>
        <w:lastRenderedPageBreak/>
        <w:drawing>
          <wp:inline distT="0" distB="0" distL="0" distR="0" wp14:anchorId="09A3C99E" wp14:editId="6B7A5FF4">
            <wp:extent cx="1491034" cy="2943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65" cy="29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37C8" w14:textId="62795D73" w:rsidR="00C708E3" w:rsidRDefault="00C708E3" w:rsidP="00F936AC">
      <w:r>
        <w:rPr>
          <w:rFonts w:hint="eastAsia"/>
        </w:rPr>
        <w:t>为课程添加</w:t>
      </w:r>
      <w:r w:rsidR="00E91D50">
        <w:rPr>
          <w:rFonts w:hint="eastAsia"/>
        </w:rPr>
        <w:t>提示</w:t>
      </w:r>
      <w:r>
        <w:rPr>
          <w:rFonts w:hint="eastAsia"/>
        </w:rPr>
        <w:t>闹钟</w:t>
      </w:r>
    </w:p>
    <w:p w14:paraId="152D2C16" w14:textId="168EA65F" w:rsidR="00C708E3" w:rsidRDefault="00C708E3" w:rsidP="00F936AC">
      <w:r w:rsidRPr="00C708E3">
        <w:rPr>
          <w:noProof/>
        </w:rPr>
        <w:drawing>
          <wp:inline distT="0" distB="0" distL="0" distR="0" wp14:anchorId="50C3D2D5" wp14:editId="7F600697">
            <wp:extent cx="1558417" cy="30908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15" cy="311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4CAC" w14:textId="72E44FA9" w:rsidR="00C708E3" w:rsidRDefault="00C708E3" w:rsidP="00F936AC"/>
    <w:p w14:paraId="551FB53D" w14:textId="71660FE3" w:rsidR="006C77AE" w:rsidRDefault="00E91D50" w:rsidP="00F936AC">
      <w:r>
        <w:rPr>
          <w:rFonts w:hint="eastAsia"/>
        </w:rPr>
        <w:t>提示闹钟列表</w:t>
      </w:r>
    </w:p>
    <w:p w14:paraId="6EC42309" w14:textId="3B14D053" w:rsidR="00E91D50" w:rsidRDefault="00E91D50" w:rsidP="00F936AC">
      <w:r w:rsidRPr="00E91D50">
        <w:rPr>
          <w:noProof/>
        </w:rPr>
        <w:lastRenderedPageBreak/>
        <w:drawing>
          <wp:inline distT="0" distB="0" distL="0" distR="0" wp14:anchorId="65C33644" wp14:editId="6BF608A7">
            <wp:extent cx="1848189" cy="32432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59" cy="325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DF63" w14:textId="753B5225" w:rsidR="00E91D50" w:rsidRDefault="00E91D50" w:rsidP="00F936AC">
      <w:r>
        <w:rPr>
          <w:rFonts w:hint="eastAsia"/>
        </w:rPr>
        <w:t>个人信息页</w:t>
      </w:r>
    </w:p>
    <w:p w14:paraId="3B9E9400" w14:textId="58915600" w:rsidR="00E91D50" w:rsidRDefault="00E91D50" w:rsidP="00F936AC">
      <w:r w:rsidRPr="00E91D50">
        <w:rPr>
          <w:noProof/>
        </w:rPr>
        <w:drawing>
          <wp:inline distT="0" distB="0" distL="0" distR="0" wp14:anchorId="7782931A" wp14:editId="74B767C4">
            <wp:extent cx="1717088" cy="3400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27" cy="34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BA54" w14:textId="46BF5F7B" w:rsidR="006C77AE" w:rsidRDefault="006C77AE" w:rsidP="006C77AE">
      <w:pPr>
        <w:pStyle w:val="2"/>
      </w:pPr>
      <w:bookmarkStart w:id="51" w:name="_Toc85993992"/>
      <w:r>
        <w:rPr>
          <w:rFonts w:hint="eastAsia"/>
        </w:rPr>
        <w:lastRenderedPageBreak/>
        <w:t>4</w:t>
      </w:r>
      <w:r>
        <w:t>.1.2</w:t>
      </w:r>
      <w:bookmarkEnd w:id="51"/>
      <w:r w:rsidR="004019B7">
        <w:rPr>
          <w:rFonts w:hint="eastAsia"/>
        </w:rPr>
        <w:t>教师界面</w:t>
      </w:r>
    </w:p>
    <w:p w14:paraId="36BED258" w14:textId="53FE78E1" w:rsidR="00485CAE" w:rsidRDefault="00485CAE" w:rsidP="00485CAE">
      <w:r>
        <w:rPr>
          <w:noProof/>
        </w:rPr>
        <w:drawing>
          <wp:inline distT="0" distB="0" distL="0" distR="0" wp14:anchorId="7C5D834C" wp14:editId="24FE89F0">
            <wp:extent cx="1752191" cy="2964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5907" cy="29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2E85" w14:textId="453E8880" w:rsidR="00485CAE" w:rsidRDefault="00485CAE" w:rsidP="00485CAE">
      <w:r>
        <w:rPr>
          <w:noProof/>
        </w:rPr>
        <w:drawing>
          <wp:inline distT="0" distB="0" distL="0" distR="0" wp14:anchorId="7DD69C9E" wp14:editId="3054EE16">
            <wp:extent cx="1847850" cy="3230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8238" cy="32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D6C" w14:textId="1DA5EBB3" w:rsidR="00485CAE" w:rsidRPr="00485CAE" w:rsidRDefault="00485CAE" w:rsidP="00485CAE">
      <w:r>
        <w:rPr>
          <w:noProof/>
        </w:rPr>
        <w:lastRenderedPageBreak/>
        <w:drawing>
          <wp:inline distT="0" distB="0" distL="0" distR="0" wp14:anchorId="014FFB63" wp14:editId="158EAA10">
            <wp:extent cx="1604151" cy="2857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201" cy="28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F61" w14:textId="5A5FCBAA" w:rsidR="006C77AE" w:rsidRDefault="006C77AE" w:rsidP="006C77AE">
      <w:pPr>
        <w:pStyle w:val="2"/>
      </w:pPr>
      <w:bookmarkStart w:id="52" w:name="_Toc85993993"/>
      <w:r>
        <w:rPr>
          <w:rFonts w:hint="eastAsia"/>
        </w:rPr>
        <w:t>4</w:t>
      </w:r>
      <w:r>
        <w:t>.1.3</w:t>
      </w:r>
      <w:bookmarkEnd w:id="52"/>
      <w:r w:rsidR="004019B7">
        <w:rPr>
          <w:rFonts w:hint="eastAsia"/>
        </w:rPr>
        <w:t>管理员界面</w:t>
      </w:r>
    </w:p>
    <w:p w14:paraId="28150F60" w14:textId="08A2CF3F" w:rsidR="00485CAE" w:rsidRDefault="00485CAE" w:rsidP="00485CAE">
      <w:r>
        <w:rPr>
          <w:noProof/>
        </w:rPr>
        <w:drawing>
          <wp:inline distT="0" distB="0" distL="0" distR="0" wp14:anchorId="22273354" wp14:editId="1C6C7A76">
            <wp:extent cx="1700608" cy="287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185" cy="28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5736" w14:textId="37C7D794" w:rsidR="00485CAE" w:rsidRPr="00485CAE" w:rsidRDefault="00485CAE" w:rsidP="00485CAE">
      <w:r>
        <w:rPr>
          <w:noProof/>
        </w:rPr>
        <w:lastRenderedPageBreak/>
        <w:drawing>
          <wp:inline distT="0" distB="0" distL="0" distR="0" wp14:anchorId="08A60C81" wp14:editId="0920B4A9">
            <wp:extent cx="1614961" cy="3055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4284" cy="30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AA96" w14:textId="7FCB5664" w:rsidR="00F936AC" w:rsidRDefault="008E18A4" w:rsidP="006C77AE">
      <w:pPr>
        <w:pStyle w:val="2"/>
      </w:pPr>
      <w:bookmarkStart w:id="53" w:name="_Toc85993994"/>
      <w:r>
        <w:rPr>
          <w:rFonts w:hint="eastAsia"/>
        </w:rPr>
        <w:t>4</w:t>
      </w:r>
      <w:r>
        <w:t>.2</w:t>
      </w:r>
      <w:r>
        <w:rPr>
          <w:rFonts w:hint="eastAsia"/>
        </w:rPr>
        <w:t>软件接口</w:t>
      </w:r>
      <w:bookmarkEnd w:id="53"/>
    </w:p>
    <w:p w14:paraId="36BE2B65" w14:textId="6C24CC09" w:rsidR="00E91D50" w:rsidRPr="00E91D50" w:rsidRDefault="00E91D50" w:rsidP="00E91D50">
      <w:r>
        <w:rPr>
          <w:rFonts w:hint="eastAsia"/>
        </w:rPr>
        <w:t>暂定</w:t>
      </w:r>
    </w:p>
    <w:p w14:paraId="50671FC7" w14:textId="5AB46F2D" w:rsidR="008E18A4" w:rsidRDefault="008E18A4" w:rsidP="008E18A4">
      <w:pPr>
        <w:pStyle w:val="2"/>
      </w:pPr>
      <w:bookmarkStart w:id="54" w:name="_Toc85993995"/>
      <w:r>
        <w:rPr>
          <w:rFonts w:hint="eastAsia"/>
        </w:rPr>
        <w:t>4</w:t>
      </w:r>
      <w:r>
        <w:t>.3</w:t>
      </w:r>
      <w:r>
        <w:rPr>
          <w:rFonts w:hint="eastAsia"/>
        </w:rPr>
        <w:t>硬件接口</w:t>
      </w:r>
      <w:bookmarkEnd w:id="54"/>
    </w:p>
    <w:p w14:paraId="5719FF91" w14:textId="79130EA5" w:rsidR="00E91D50" w:rsidRPr="00E91D50" w:rsidRDefault="00E91D50" w:rsidP="00E91D50">
      <w:r>
        <w:rPr>
          <w:rFonts w:hint="eastAsia"/>
        </w:rPr>
        <w:t>暂定</w:t>
      </w:r>
    </w:p>
    <w:p w14:paraId="107DF7BB" w14:textId="6B25CDD2" w:rsidR="008E18A4" w:rsidRDefault="008E18A4" w:rsidP="008E18A4">
      <w:pPr>
        <w:pStyle w:val="2"/>
      </w:pPr>
      <w:bookmarkStart w:id="55" w:name="_Toc85993996"/>
      <w:r>
        <w:rPr>
          <w:rFonts w:hint="eastAsia"/>
        </w:rPr>
        <w:t>4</w:t>
      </w:r>
      <w:r>
        <w:t>.4</w:t>
      </w:r>
      <w:r>
        <w:rPr>
          <w:rFonts w:hint="eastAsia"/>
        </w:rPr>
        <w:t>通信接口</w:t>
      </w:r>
      <w:bookmarkEnd w:id="55"/>
    </w:p>
    <w:p w14:paraId="2455D120" w14:textId="69B8A012" w:rsidR="00E91D50" w:rsidRPr="00E91D50" w:rsidRDefault="00E91D50" w:rsidP="00E91D50">
      <w:r>
        <w:rPr>
          <w:rFonts w:hint="eastAsia"/>
        </w:rPr>
        <w:t>暂定</w:t>
      </w:r>
    </w:p>
    <w:p w14:paraId="091FEDE0" w14:textId="36809D18" w:rsidR="002F253C" w:rsidRPr="002F253C" w:rsidRDefault="0007631F" w:rsidP="000C4C0D">
      <w:pPr>
        <w:pStyle w:val="1"/>
      </w:pPr>
      <w:bookmarkStart w:id="56" w:name="_Toc85993997"/>
      <w:r>
        <w:rPr>
          <w:rFonts w:hint="eastAsia"/>
        </w:rPr>
        <w:t>5</w:t>
      </w:r>
      <w:r>
        <w:rPr>
          <w:rFonts w:hint="eastAsia"/>
        </w:rPr>
        <w:t>质量属性</w:t>
      </w:r>
      <w:bookmarkEnd w:id="56"/>
      <w:r w:rsidR="00E91D50">
        <w:rPr>
          <w:rFonts w:hint="eastAsia"/>
        </w:rPr>
        <w:t>（非功能性需求）</w:t>
      </w:r>
    </w:p>
    <w:p w14:paraId="13BF9AA6" w14:textId="66C83541" w:rsidR="002F253C" w:rsidRDefault="002F253C" w:rsidP="002F253C">
      <w:pPr>
        <w:pStyle w:val="2"/>
      </w:pPr>
      <w:bookmarkStart w:id="57" w:name="_Toc85993998"/>
      <w:r>
        <w:rPr>
          <w:rFonts w:hint="eastAsia"/>
        </w:rPr>
        <w:t>5</w:t>
      </w:r>
      <w:r>
        <w:t>.1</w:t>
      </w:r>
      <w:r>
        <w:rPr>
          <w:rFonts w:hint="eastAsia"/>
        </w:rPr>
        <w:t>性能</w:t>
      </w:r>
      <w:bookmarkEnd w:id="57"/>
    </w:p>
    <w:p w14:paraId="4CE486C3" w14:textId="4AE4F3B6" w:rsidR="002F253C" w:rsidRDefault="002F253C" w:rsidP="002F253C">
      <w:pPr>
        <w:ind w:firstLine="420"/>
      </w:pPr>
      <w:r w:rsidRPr="00A24993">
        <w:rPr>
          <w:rFonts w:hint="eastAsia"/>
        </w:rPr>
        <w:t>系统处理能力主要考虑系统能承载的最大并发用户数，按照实际情况的规划，系统至少能承载的最大并发用户</w:t>
      </w:r>
      <w:proofErr w:type="gramStart"/>
      <w:r w:rsidRPr="00A24993">
        <w:rPr>
          <w:rFonts w:hint="eastAsia"/>
        </w:rPr>
        <w:t>数要求</w:t>
      </w:r>
      <w:proofErr w:type="gramEnd"/>
      <w:r w:rsidRPr="00A24993">
        <w:rPr>
          <w:rFonts w:hint="eastAsia"/>
        </w:rPr>
        <w:t>达到</w:t>
      </w:r>
      <w:r w:rsidRPr="00A24993">
        <w:t>10</w:t>
      </w:r>
      <w:r w:rsidRPr="00A24993">
        <w:rPr>
          <w:rFonts w:hint="eastAsia"/>
        </w:rPr>
        <w:t>00</w:t>
      </w:r>
      <w:r w:rsidRPr="00A24993">
        <w:rPr>
          <w:rFonts w:hint="eastAsia"/>
        </w:rPr>
        <w:t>。</w:t>
      </w:r>
    </w:p>
    <w:p w14:paraId="29AFF60D" w14:textId="7E671A19" w:rsidR="002F253C" w:rsidRPr="002F253C" w:rsidRDefault="002F253C" w:rsidP="002F253C">
      <w:pPr>
        <w:ind w:firstLine="420"/>
      </w:pPr>
      <w:r w:rsidRPr="00A24993">
        <w:rPr>
          <w:rFonts w:hint="eastAsia"/>
        </w:rPr>
        <w:t>系统平均响应时间低于</w:t>
      </w:r>
      <w:r w:rsidRPr="00A24993">
        <w:rPr>
          <w:rFonts w:hint="eastAsia"/>
        </w:rPr>
        <w:t>500ms</w:t>
      </w:r>
      <w:r w:rsidRPr="00A24993">
        <w:rPr>
          <w:rFonts w:hint="eastAsia"/>
        </w:rPr>
        <w:t>。</w:t>
      </w:r>
    </w:p>
    <w:p w14:paraId="2F2F2211" w14:textId="5461401F" w:rsidR="002F253C" w:rsidRDefault="002F253C" w:rsidP="002F253C">
      <w:pPr>
        <w:pStyle w:val="2"/>
      </w:pPr>
      <w:bookmarkStart w:id="58" w:name="_Toc85993999"/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安全性</w:t>
      </w:r>
      <w:bookmarkEnd w:id="58"/>
    </w:p>
    <w:p w14:paraId="32FFF649" w14:textId="77777777" w:rsidR="002F253C" w:rsidRPr="00D96C8C" w:rsidRDefault="002F253C" w:rsidP="002F253C">
      <w:pPr>
        <w:pStyle w:val="a8"/>
        <w:numPr>
          <w:ilvl w:val="0"/>
          <w:numId w:val="6"/>
        </w:numPr>
        <w:ind w:firstLineChars="0"/>
      </w:pPr>
      <w:r w:rsidRPr="00C44046">
        <w:rPr>
          <w:rFonts w:hint="eastAsia"/>
        </w:rPr>
        <w:t>只有管理员才能对用户信息进行操作。</w:t>
      </w:r>
    </w:p>
    <w:p w14:paraId="57C3CE70" w14:textId="165AEE6C" w:rsidR="002F253C" w:rsidRDefault="002F253C" w:rsidP="002F253C">
      <w:pPr>
        <w:pStyle w:val="a8"/>
        <w:numPr>
          <w:ilvl w:val="0"/>
          <w:numId w:val="6"/>
        </w:numPr>
        <w:ind w:firstLineChars="0"/>
      </w:pPr>
      <w:r w:rsidRPr="00C44046">
        <w:rPr>
          <w:rFonts w:hint="eastAsia"/>
        </w:rPr>
        <w:t>由系统自动注册的用户的临时密码，用户第一次登录成功后，必须</w:t>
      </w:r>
      <w:r>
        <w:rPr>
          <w:rFonts w:hint="eastAsia"/>
        </w:rPr>
        <w:t>修改</w:t>
      </w:r>
      <w:r w:rsidRPr="00C44046">
        <w:rPr>
          <w:rFonts w:hint="eastAsia"/>
        </w:rPr>
        <w:t>密码。</w:t>
      </w:r>
    </w:p>
    <w:p w14:paraId="22E46337" w14:textId="77777777" w:rsidR="002F253C" w:rsidRPr="00223645" w:rsidRDefault="002F253C" w:rsidP="002F253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对于用户的密码需要以加密的方式进行传输和存储。</w:t>
      </w:r>
    </w:p>
    <w:p w14:paraId="39795D35" w14:textId="2FB4358E" w:rsidR="002F253C" w:rsidRDefault="002F253C" w:rsidP="002F253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教师注册需要通过管理员审核，需要上传身份证等信息，本团队可以保障用户个人信息不被泄露和不被用于其他用途</w:t>
      </w:r>
    </w:p>
    <w:p w14:paraId="31E5B5A9" w14:textId="0DD378C1" w:rsidR="002F253C" w:rsidRPr="002F253C" w:rsidRDefault="002F253C" w:rsidP="002F253C"/>
    <w:p w14:paraId="3F588923" w14:textId="2F77626D" w:rsidR="002F253C" w:rsidRDefault="002F253C" w:rsidP="002F253C">
      <w:pPr>
        <w:pStyle w:val="2"/>
      </w:pPr>
      <w:bookmarkStart w:id="59" w:name="_Toc85994000"/>
      <w:r>
        <w:rPr>
          <w:rFonts w:hint="eastAsia"/>
        </w:rPr>
        <w:t>5</w:t>
      </w:r>
      <w:r>
        <w:t>.3</w:t>
      </w:r>
      <w:r>
        <w:rPr>
          <w:rFonts w:hint="eastAsia"/>
        </w:rPr>
        <w:t>易用性</w:t>
      </w:r>
      <w:bookmarkEnd w:id="59"/>
    </w:p>
    <w:p w14:paraId="0E401FEB" w14:textId="12E06A3D" w:rsidR="002F253C" w:rsidRDefault="002F253C" w:rsidP="002F253C">
      <w:pPr>
        <w:widowControl/>
        <w:numPr>
          <w:ilvl w:val="0"/>
          <w:numId w:val="7"/>
        </w:numPr>
        <w:snapToGrid w:val="0"/>
        <w:spacing w:before="100"/>
        <w:jc w:val="left"/>
      </w:pPr>
      <w:r>
        <w:rPr>
          <w:rFonts w:hint="eastAsia"/>
        </w:rPr>
        <w:t>本项目在需求开发阶段与各用户代表进行了多次详细深入的访谈，确保用户对用户页面功能的了解</w:t>
      </w:r>
    </w:p>
    <w:p w14:paraId="4D1534E4" w14:textId="6F4CA63A" w:rsidR="002F253C" w:rsidRDefault="002F253C" w:rsidP="002F253C">
      <w:pPr>
        <w:widowControl/>
        <w:numPr>
          <w:ilvl w:val="0"/>
          <w:numId w:val="7"/>
        </w:numPr>
        <w:snapToGrid w:val="0"/>
        <w:spacing w:before="100"/>
        <w:jc w:val="left"/>
      </w:pPr>
      <w:r>
        <w:rPr>
          <w:rFonts w:hint="eastAsia"/>
        </w:rPr>
        <w:t>只需下载打开</w:t>
      </w:r>
      <w:r>
        <w:rPr>
          <w:rFonts w:hint="eastAsia"/>
        </w:rPr>
        <w:t>APP</w:t>
      </w:r>
      <w:r>
        <w:rPr>
          <w:rFonts w:hint="eastAsia"/>
        </w:rPr>
        <w:t>并登陆即可使用。</w:t>
      </w:r>
    </w:p>
    <w:p w14:paraId="419AE359" w14:textId="77777777" w:rsidR="002F253C" w:rsidRDefault="002F253C" w:rsidP="002F253C">
      <w:pPr>
        <w:widowControl/>
        <w:numPr>
          <w:ilvl w:val="0"/>
          <w:numId w:val="7"/>
        </w:numPr>
        <w:snapToGrid w:val="0"/>
        <w:spacing w:before="100"/>
        <w:jc w:val="left"/>
      </w:pPr>
      <w:r>
        <w:rPr>
          <w:rFonts w:hint="eastAsia"/>
        </w:rPr>
        <w:t>页面布局符合用户的日常使用习惯</w:t>
      </w:r>
    </w:p>
    <w:p w14:paraId="1207C146" w14:textId="77777777" w:rsidR="002F253C" w:rsidRPr="002F253C" w:rsidRDefault="002F253C" w:rsidP="002F253C"/>
    <w:p w14:paraId="48C8F7AD" w14:textId="685394DE" w:rsidR="002F253C" w:rsidRDefault="002F253C" w:rsidP="002F253C">
      <w:pPr>
        <w:pStyle w:val="2"/>
      </w:pPr>
      <w:bookmarkStart w:id="60" w:name="_Toc85994001"/>
      <w:r>
        <w:rPr>
          <w:rFonts w:hint="eastAsia"/>
        </w:rPr>
        <w:t>5</w:t>
      </w:r>
      <w:r>
        <w:t>.4</w:t>
      </w:r>
      <w:r>
        <w:rPr>
          <w:rFonts w:hint="eastAsia"/>
        </w:rPr>
        <w:t>可靠性</w:t>
      </w:r>
      <w:bookmarkEnd w:id="60"/>
    </w:p>
    <w:p w14:paraId="61D511ED" w14:textId="77777777" w:rsidR="0080074F" w:rsidRDefault="0080074F" w:rsidP="0080074F">
      <w:r>
        <w:rPr>
          <w:rFonts w:hint="eastAsia"/>
        </w:rPr>
        <w:t>系统能保持每天至少</w:t>
      </w:r>
      <w:r>
        <w:rPr>
          <w:rFonts w:hint="eastAsia"/>
        </w:rPr>
        <w:t>16</w:t>
      </w:r>
      <w:r>
        <w:rPr>
          <w:rFonts w:hint="eastAsia"/>
        </w:rPr>
        <w:t>小时的无故障运行并提供服务。</w:t>
      </w:r>
    </w:p>
    <w:p w14:paraId="69830148" w14:textId="77777777" w:rsidR="0080074F" w:rsidRPr="0080074F" w:rsidRDefault="0080074F" w:rsidP="0080074F"/>
    <w:p w14:paraId="062AB80B" w14:textId="3CF1D127" w:rsidR="002F253C" w:rsidRPr="002F253C" w:rsidRDefault="002F253C" w:rsidP="002F253C">
      <w:pPr>
        <w:pStyle w:val="2"/>
      </w:pPr>
      <w:bookmarkStart w:id="61" w:name="_Toc85994002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61"/>
    </w:p>
    <w:p w14:paraId="07C8C7D7" w14:textId="77777777" w:rsidR="0080074F" w:rsidRDefault="0080074F" w:rsidP="008007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软件内部功能模块化，易于功能的增删改。</w:t>
      </w:r>
    </w:p>
    <w:p w14:paraId="3CA73C5A" w14:textId="77777777" w:rsidR="0080074F" w:rsidRDefault="0080074F" w:rsidP="008007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软件代码有条理，备注详细，并配有维护手册。</w:t>
      </w:r>
    </w:p>
    <w:p w14:paraId="76C319D7" w14:textId="56783F99" w:rsidR="0080074F" w:rsidRDefault="0080074F" w:rsidP="008007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日常维护可视化，能做到让非软件相关从业者也能清晰了应用运行状态。</w:t>
      </w:r>
    </w:p>
    <w:p w14:paraId="5508C466" w14:textId="77777777" w:rsidR="0007631F" w:rsidRPr="0080074F" w:rsidRDefault="0007631F" w:rsidP="0007631F"/>
    <w:sectPr w:rsidR="0007631F" w:rsidRPr="0080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0851" w14:textId="77777777" w:rsidR="00541317" w:rsidRDefault="00541317" w:rsidP="007F4FB0">
      <w:r>
        <w:separator/>
      </w:r>
    </w:p>
  </w:endnote>
  <w:endnote w:type="continuationSeparator" w:id="0">
    <w:p w14:paraId="64D19E0D" w14:textId="77777777" w:rsidR="00541317" w:rsidRDefault="00541317" w:rsidP="007F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9318" w14:textId="77777777" w:rsidR="00541317" w:rsidRDefault="00541317" w:rsidP="007F4FB0">
      <w:r>
        <w:separator/>
      </w:r>
    </w:p>
  </w:footnote>
  <w:footnote w:type="continuationSeparator" w:id="0">
    <w:p w14:paraId="4B11431F" w14:textId="77777777" w:rsidR="00541317" w:rsidRDefault="00541317" w:rsidP="007F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00D"/>
    <w:multiLevelType w:val="hybridMultilevel"/>
    <w:tmpl w:val="3EEC449C"/>
    <w:lvl w:ilvl="0" w:tplc="B90C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3C5"/>
    <w:multiLevelType w:val="multilevel"/>
    <w:tmpl w:val="0BB67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CF00E8A"/>
    <w:multiLevelType w:val="hybridMultilevel"/>
    <w:tmpl w:val="3E906E50"/>
    <w:lvl w:ilvl="0" w:tplc="F70AF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1560C"/>
    <w:multiLevelType w:val="multilevel"/>
    <w:tmpl w:val="1261560C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" w:hanging="1440"/>
      </w:pPr>
      <w:rPr>
        <w:rFonts w:hint="default"/>
      </w:rPr>
    </w:lvl>
  </w:abstractNum>
  <w:abstractNum w:abstractNumId="4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5A6D83"/>
    <w:multiLevelType w:val="hybridMultilevel"/>
    <w:tmpl w:val="B6A456F2"/>
    <w:lvl w:ilvl="0" w:tplc="75B87E24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7" w15:restartNumberingAfterBreak="0">
    <w:nsid w:val="600C6D25"/>
    <w:multiLevelType w:val="multilevel"/>
    <w:tmpl w:val="4FB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B8376A"/>
    <w:multiLevelType w:val="multilevel"/>
    <w:tmpl w:val="7EB83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4E2"/>
    <w:rsid w:val="00046C89"/>
    <w:rsid w:val="0007631F"/>
    <w:rsid w:val="00093EE1"/>
    <w:rsid w:val="000C4C0D"/>
    <w:rsid w:val="000D58A6"/>
    <w:rsid w:val="002044E2"/>
    <w:rsid w:val="002A4496"/>
    <w:rsid w:val="002F253C"/>
    <w:rsid w:val="004019B7"/>
    <w:rsid w:val="00485CAE"/>
    <w:rsid w:val="00496CD5"/>
    <w:rsid w:val="004D216E"/>
    <w:rsid w:val="00541317"/>
    <w:rsid w:val="00632789"/>
    <w:rsid w:val="006849B2"/>
    <w:rsid w:val="006C77AE"/>
    <w:rsid w:val="007C7114"/>
    <w:rsid w:val="007F4FB0"/>
    <w:rsid w:val="0080074F"/>
    <w:rsid w:val="008E18A4"/>
    <w:rsid w:val="008F509A"/>
    <w:rsid w:val="00905146"/>
    <w:rsid w:val="00991177"/>
    <w:rsid w:val="009D0593"/>
    <w:rsid w:val="009F6E63"/>
    <w:rsid w:val="00A65571"/>
    <w:rsid w:val="00BC6681"/>
    <w:rsid w:val="00BF731C"/>
    <w:rsid w:val="00C03E80"/>
    <w:rsid w:val="00C41F90"/>
    <w:rsid w:val="00C708E3"/>
    <w:rsid w:val="00C816A1"/>
    <w:rsid w:val="00CE361A"/>
    <w:rsid w:val="00D516CC"/>
    <w:rsid w:val="00D7537B"/>
    <w:rsid w:val="00DF288C"/>
    <w:rsid w:val="00E54232"/>
    <w:rsid w:val="00E565CD"/>
    <w:rsid w:val="00E91500"/>
    <w:rsid w:val="00E91D50"/>
    <w:rsid w:val="00EC161B"/>
    <w:rsid w:val="00EC652E"/>
    <w:rsid w:val="00F9038D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FF4A"/>
  <w15:chartTrackingRefBased/>
  <w15:docId w15:val="{4941505F-452A-4D7D-A13E-2BCBD36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6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F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4F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652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55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571"/>
  </w:style>
  <w:style w:type="paragraph" w:styleId="TOC2">
    <w:name w:val="toc 2"/>
    <w:basedOn w:val="a"/>
    <w:next w:val="a"/>
    <w:autoRedefine/>
    <w:uiPriority w:val="39"/>
    <w:unhideWhenUsed/>
    <w:rsid w:val="00A6557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571"/>
    <w:pPr>
      <w:ind w:leftChars="400" w:left="840"/>
    </w:pPr>
  </w:style>
  <w:style w:type="character" w:styleId="a7">
    <w:name w:val="Hyperlink"/>
    <w:basedOn w:val="a0"/>
    <w:uiPriority w:val="99"/>
    <w:unhideWhenUsed/>
    <w:rsid w:val="00A6557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A4496"/>
    <w:pPr>
      <w:ind w:firstLineChars="200" w:firstLine="420"/>
    </w:pPr>
  </w:style>
  <w:style w:type="paragraph" w:customStyle="1" w:styleId="a9">
    <w:name w:val="三级标题"/>
    <w:basedOn w:val="3"/>
    <w:next w:val="a"/>
    <w:link w:val="aa"/>
    <w:qFormat/>
    <w:rsid w:val="00496CD5"/>
    <w:pPr>
      <w:spacing w:before="40" w:after="0" w:line="240" w:lineRule="auto"/>
    </w:pPr>
    <w:rPr>
      <w:rFonts w:ascii="宋体" w:eastAsia="宋体" w:hAnsi="宋体" w:cs="Times New Roman"/>
      <w:bCs w:val="0"/>
      <w:sz w:val="28"/>
      <w:szCs w:val="24"/>
    </w:rPr>
  </w:style>
  <w:style w:type="character" w:customStyle="1" w:styleId="aa">
    <w:name w:val="三级标题 字符"/>
    <w:basedOn w:val="a0"/>
    <w:link w:val="a9"/>
    <w:qFormat/>
    <w:rsid w:val="00496CD5"/>
    <w:rPr>
      <w:rFonts w:ascii="宋体" w:eastAsia="宋体" w:hAnsi="宋体" w:cs="Times New Roman"/>
      <w:b/>
      <w:sz w:val="28"/>
      <w:szCs w:val="24"/>
    </w:rPr>
  </w:style>
  <w:style w:type="table" w:styleId="ab">
    <w:name w:val="Table Grid"/>
    <w:basedOn w:val="a1"/>
    <w:qFormat/>
    <w:rsid w:val="000C4C0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A77CE-D457-44F2-A3B7-A31BAA69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20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13</cp:revision>
  <dcterms:created xsi:type="dcterms:W3CDTF">2021-10-24T08:06:00Z</dcterms:created>
  <dcterms:modified xsi:type="dcterms:W3CDTF">2021-11-02T06:22:00Z</dcterms:modified>
</cp:coreProperties>
</file>